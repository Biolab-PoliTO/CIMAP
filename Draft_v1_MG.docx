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C34E" w14:textId="2150C40B" w:rsidR="00A17565" w:rsidRDefault="00A17565">
      <w:pPr>
        <w:jc w:val="both"/>
        <w:rPr>
          <w:ins w:id="0" w:author="Ghislieri  Marco" w:date="2022-10-27T17:14:00Z"/>
          <w:sz w:val="28"/>
          <w:szCs w:val="28"/>
        </w:rPr>
        <w:pPrChange w:id="1" w:author="Ghislieri  Marco" w:date="2022-10-27T18:18:00Z">
          <w:pPr/>
        </w:pPrChange>
      </w:pPr>
      <w:ins w:id="2" w:author="Ghislieri  Marco" w:date="2022-10-27T17:37:00Z">
        <w:r w:rsidRPr="00A17565">
          <w:rPr>
            <w:i/>
            <w:iCs/>
            <w:sz w:val="28"/>
            <w:szCs w:val="28"/>
            <w:rPrChange w:id="3" w:author="Ghislieri  Marco" w:date="2022-10-27T17:37:00Z">
              <w:rPr>
                <w:sz w:val="28"/>
                <w:szCs w:val="28"/>
              </w:rPr>
            </w:rPrChange>
          </w:rPr>
          <w:t>#</w:t>
        </w:r>
      </w:ins>
      <w:ins w:id="4" w:author="Ghislieri  Marco" w:date="2022-10-27T17:15:00Z">
        <w:r w:rsidRPr="00A17565">
          <w:rPr>
            <w:i/>
            <w:iCs/>
            <w:sz w:val="28"/>
            <w:szCs w:val="28"/>
            <w:rPrChange w:id="5" w:author="Ghislieri  Marco" w:date="2022-10-27T17:37:00Z">
              <w:rPr>
                <w:sz w:val="28"/>
                <w:szCs w:val="28"/>
              </w:rPr>
            </w:rPrChange>
          </w:rPr>
          <w:t>Title</w:t>
        </w:r>
        <w:r>
          <w:rPr>
            <w:sz w:val="28"/>
            <w:szCs w:val="28"/>
          </w:rPr>
          <w:t xml:space="preserve">: </w:t>
        </w:r>
      </w:ins>
      <w:ins w:id="6" w:author="Ghislieri  Marco" w:date="2022-10-27T17:14:00Z">
        <w:r w:rsidRPr="00A17565">
          <w:rPr>
            <w:sz w:val="28"/>
            <w:szCs w:val="28"/>
            <w:rPrChange w:id="7" w:author="Ghislieri  Marco" w:date="2022-10-27T17:14:00Z">
              <w:rPr/>
            </w:rPrChange>
          </w:rPr>
          <w:t>CIMAP: Clustering for Identification of Muscle Activation Patterns</w:t>
        </w:r>
      </w:ins>
    </w:p>
    <w:p w14:paraId="052E4F0B" w14:textId="78146D86" w:rsidR="00A17565" w:rsidRDefault="00A17565">
      <w:pPr>
        <w:jc w:val="both"/>
        <w:rPr>
          <w:ins w:id="8" w:author="Ghislieri  Marco" w:date="2022-10-27T17:18:00Z"/>
        </w:rPr>
        <w:pPrChange w:id="9" w:author="Ghislieri  Marco" w:date="2022-10-27T18:18:00Z">
          <w:pPr/>
        </w:pPrChange>
      </w:pPr>
      <w:ins w:id="10" w:author="Ghislieri  Marco" w:date="2022-10-27T17:37:00Z">
        <w:r w:rsidRPr="00A17565">
          <w:rPr>
            <w:i/>
            <w:iCs/>
            <w:rPrChange w:id="11" w:author="Ghislieri  Marco" w:date="2022-10-27T17:37:00Z">
              <w:rPr/>
            </w:rPrChange>
          </w:rPr>
          <w:t>#</w:t>
        </w:r>
      </w:ins>
      <w:ins w:id="12" w:author="Ghislieri  Marco" w:date="2022-10-27T17:15:00Z">
        <w:r w:rsidRPr="00A17565">
          <w:rPr>
            <w:i/>
            <w:iCs/>
            <w:rPrChange w:id="13" w:author="Ghislieri  Marco" w:date="2022-10-27T17:37:00Z">
              <w:rPr>
                <w:sz w:val="28"/>
                <w:szCs w:val="28"/>
              </w:rPr>
            </w:rPrChange>
          </w:rPr>
          <w:t>Tags</w:t>
        </w:r>
        <w:r>
          <w:t xml:space="preserve">: Python, </w:t>
        </w:r>
      </w:ins>
      <w:ins w:id="14" w:author="Ghislieri  Marco" w:date="2022-10-27T17:16:00Z">
        <w:r>
          <w:t xml:space="preserve">surface electromyography, pattern clustering, </w:t>
        </w:r>
      </w:ins>
      <w:ins w:id="15" w:author="Ghislieri  Marco" w:date="2022-10-27T17:17:00Z">
        <w:r>
          <w:t>machine learning</w:t>
        </w:r>
      </w:ins>
    </w:p>
    <w:p w14:paraId="47B69C85" w14:textId="57C0A8B7" w:rsidR="00A17565" w:rsidRPr="00D8444B" w:rsidRDefault="00A17565">
      <w:pPr>
        <w:jc w:val="both"/>
        <w:rPr>
          <w:ins w:id="16" w:author="Ghislieri  Marco" w:date="2022-10-27T17:11:00Z"/>
          <w:lang w:val="it-IT"/>
          <w:rPrChange w:id="17" w:author="Ghislieri  Marco" w:date="2022-10-30T10:05:00Z">
            <w:rPr>
              <w:ins w:id="18" w:author="Ghislieri  Marco" w:date="2022-10-27T17:11:00Z"/>
            </w:rPr>
          </w:rPrChange>
        </w:rPr>
        <w:pPrChange w:id="19" w:author="Ghislieri  Marco" w:date="2022-10-27T18:18:00Z">
          <w:pPr/>
        </w:pPrChange>
      </w:pPr>
      <w:ins w:id="20" w:author="Ghislieri  Marco" w:date="2022-10-27T17:37:00Z">
        <w:r w:rsidRPr="00D8444B">
          <w:rPr>
            <w:i/>
            <w:iCs/>
            <w:lang w:val="it-IT"/>
            <w:rPrChange w:id="21" w:author="Ghislieri  Marco" w:date="2022-10-30T10:05:00Z">
              <w:rPr/>
            </w:rPrChange>
          </w:rPr>
          <w:t>#</w:t>
        </w:r>
      </w:ins>
      <w:ins w:id="22" w:author="Ghislieri  Marco" w:date="2022-10-27T17:18:00Z">
        <w:r w:rsidRPr="00D8444B">
          <w:rPr>
            <w:i/>
            <w:iCs/>
            <w:lang w:val="it-IT"/>
            <w:rPrChange w:id="23" w:author="Ghislieri  Marco" w:date="2022-10-30T10:05:00Z">
              <w:rPr/>
            </w:rPrChange>
          </w:rPr>
          <w:t>Authors</w:t>
        </w:r>
        <w:r w:rsidRPr="00D8444B">
          <w:rPr>
            <w:lang w:val="it-IT"/>
            <w:rPrChange w:id="24" w:author="Ghislieri  Marco" w:date="2022-10-30T10:05:00Z">
              <w:rPr/>
            </w:rPrChange>
          </w:rPr>
          <w:t xml:space="preserve">: </w:t>
        </w:r>
      </w:ins>
      <w:ins w:id="25" w:author="Ghislieri  Marco" w:date="2022-10-27T17:35:00Z">
        <w:r w:rsidRPr="00D8444B">
          <w:rPr>
            <w:lang w:val="it-IT"/>
            <w:rPrChange w:id="26" w:author="Ghislieri  Marco" w:date="2022-10-30T10:05:00Z">
              <w:rPr/>
            </w:rPrChange>
          </w:rPr>
          <w:t xml:space="preserve">Gregorio Dotti, </w:t>
        </w:r>
      </w:ins>
      <w:commentRangeStart w:id="27"/>
      <w:ins w:id="28" w:author="Ghislieri  Marco" w:date="2022-10-27T17:21:00Z">
        <w:r w:rsidRPr="00D8444B">
          <w:rPr>
            <w:lang w:val="it-IT"/>
            <w:rPrChange w:id="29" w:author="Ghislieri  Marco" w:date="2022-10-30T10:05:00Z">
              <w:rPr/>
            </w:rPrChange>
          </w:rPr>
          <w:t>Marco Ghislieri</w:t>
        </w:r>
      </w:ins>
      <w:ins w:id="30" w:author="Ghislieri  Marco" w:date="2022-10-27T17:19:00Z">
        <w:r w:rsidRPr="00D8444B">
          <w:rPr>
            <w:lang w:val="it-IT"/>
            <w:rPrChange w:id="31" w:author="Ghislieri  Marco" w:date="2022-10-30T10:05:00Z">
              <w:rPr/>
            </w:rPrChange>
          </w:rPr>
          <w:t xml:space="preserve">, </w:t>
        </w:r>
      </w:ins>
      <w:ins w:id="32" w:author="Ghislieri  Marco" w:date="2022-10-27T19:24:00Z">
        <w:r w:rsidRPr="00D8444B">
          <w:rPr>
            <w:lang w:val="it-IT"/>
            <w:rPrChange w:id="33" w:author="Ghislieri  Marco" w:date="2022-10-30T10:05:00Z">
              <w:rPr/>
            </w:rPrChange>
          </w:rPr>
          <w:t>Samanta Rosati</w:t>
        </w:r>
      </w:ins>
      <w:ins w:id="34" w:author="Ghislieri  Marco" w:date="2022-10-27T17:20:00Z">
        <w:r w:rsidRPr="00D8444B">
          <w:rPr>
            <w:lang w:val="it-IT"/>
            <w:rPrChange w:id="35" w:author="Ghislieri  Marco" w:date="2022-10-30T10:05:00Z">
              <w:rPr/>
            </w:rPrChange>
          </w:rPr>
          <w:t>, and Gabriella Balestra</w:t>
        </w:r>
        <w:commentRangeEnd w:id="27"/>
        <w:r>
          <w:rPr>
            <w:rStyle w:val="Rimandocommento"/>
          </w:rPr>
          <w:commentReference w:id="27"/>
        </w:r>
      </w:ins>
    </w:p>
    <w:p w14:paraId="0F282DF2" w14:textId="1A9C04BB" w:rsidR="00A17565" w:rsidRDefault="00A17565" w:rsidP="00A17565">
      <w:pPr>
        <w:jc w:val="both"/>
        <w:rPr>
          <w:ins w:id="36" w:author="Ghislieri  Marco" w:date="2022-10-27T17:36:00Z"/>
        </w:rPr>
      </w:pPr>
      <w:ins w:id="37" w:author="Ghislieri  Marco" w:date="2022-10-27T17:37:00Z">
        <w:r w:rsidRPr="00A17565">
          <w:rPr>
            <w:i/>
            <w:iCs/>
            <w:rPrChange w:id="38" w:author="Ghislieri  Marco" w:date="2022-10-27T17:37:00Z">
              <w:rPr/>
            </w:rPrChange>
          </w:rPr>
          <w:t>#</w:t>
        </w:r>
      </w:ins>
      <w:ins w:id="39" w:author="Ghislieri  Marco" w:date="2022-10-27T17:35:00Z">
        <w:r w:rsidRPr="00A17565">
          <w:rPr>
            <w:i/>
            <w:iCs/>
            <w:rPrChange w:id="40" w:author="Ghislieri  Marco" w:date="2022-10-27T17:37:00Z">
              <w:rPr/>
            </w:rPrChange>
          </w:rPr>
          <w:t>Affiliations</w:t>
        </w:r>
        <w:r>
          <w:t>: Department of Electronics and Telecommunications, Politecnico di Torino</w:t>
        </w:r>
      </w:ins>
      <w:ins w:id="41" w:author="Ghislieri  Marco" w:date="2022-10-27T17:36:00Z">
        <w:r>
          <w:t>, Turin, Italy</w:t>
        </w:r>
      </w:ins>
      <w:ins w:id="42" w:author="Ghislieri  Marco" w:date="2022-10-27T17:37:00Z">
        <w:r>
          <w:t>; P</w:t>
        </w:r>
      </w:ins>
      <w:ins w:id="43" w:author="Ghislieri  Marco" w:date="2022-10-27T17:36:00Z">
        <w:r>
          <w:t>oliToBIOMed Lab, Politecnico di Torino, Turin, Italy</w:t>
        </w:r>
      </w:ins>
    </w:p>
    <w:p w14:paraId="5BB3E013" w14:textId="54944667" w:rsidR="00A17565" w:rsidRDefault="00A17565" w:rsidP="00A17565">
      <w:pPr>
        <w:jc w:val="both"/>
        <w:rPr>
          <w:ins w:id="44" w:author="Ghislieri  Marco" w:date="2022-10-27T17:37:00Z"/>
        </w:rPr>
      </w:pPr>
    </w:p>
    <w:p w14:paraId="575DB409" w14:textId="2D65B4FA" w:rsidR="00A17565" w:rsidRPr="00A17565" w:rsidRDefault="00A17565">
      <w:pPr>
        <w:jc w:val="both"/>
        <w:rPr>
          <w:ins w:id="45" w:author="Ghislieri  Marco" w:date="2022-10-27T17:11:00Z"/>
          <w:i/>
          <w:iCs/>
          <w:rPrChange w:id="46" w:author="Ghislieri  Marco" w:date="2022-10-27T17:37:00Z">
            <w:rPr>
              <w:ins w:id="47" w:author="Ghislieri  Marco" w:date="2022-10-27T17:11:00Z"/>
            </w:rPr>
          </w:rPrChange>
        </w:rPr>
        <w:pPrChange w:id="48" w:author="Ghislieri  Marco" w:date="2022-10-27T18:18:00Z">
          <w:pPr/>
        </w:pPrChange>
      </w:pPr>
      <w:ins w:id="49" w:author="Ghislieri  Marco" w:date="2022-10-27T17:37:00Z">
        <w:r w:rsidRPr="00A17565">
          <w:rPr>
            <w:i/>
            <w:iCs/>
            <w:rPrChange w:id="50" w:author="Ghislieri  Marco" w:date="2022-10-27T17:37:00Z">
              <w:rPr/>
            </w:rPrChange>
          </w:rPr>
          <w:t>#</w:t>
        </w:r>
        <w:commentRangeStart w:id="51"/>
        <w:r w:rsidRPr="00A17565">
          <w:rPr>
            <w:i/>
            <w:iCs/>
            <w:rPrChange w:id="52" w:author="Ghislieri  Marco" w:date="2022-10-27T17:37:00Z">
              <w:rPr/>
            </w:rPrChange>
          </w:rPr>
          <w:t>Summary</w:t>
        </w:r>
      </w:ins>
      <w:commentRangeEnd w:id="51"/>
      <w:ins w:id="53" w:author="Ghislieri  Marco" w:date="2022-10-27T17:39:00Z">
        <w:r>
          <w:rPr>
            <w:rStyle w:val="Rimandocommento"/>
          </w:rPr>
          <w:commentReference w:id="51"/>
        </w:r>
      </w:ins>
    </w:p>
    <w:p w14:paraId="140790B2" w14:textId="6AD98897" w:rsidR="00A86F8F" w:rsidRDefault="00A86F8F">
      <w:pPr>
        <w:jc w:val="both"/>
        <w:pPrChange w:id="54" w:author="Ghislieri  Marco" w:date="2022-10-27T18:18:00Z">
          <w:pPr/>
        </w:pPrChange>
      </w:pPr>
      <w:r w:rsidRPr="00D8444B">
        <w:t>The main part of the movements of everyday life embodies a cyclical nature. Some examples are walking, running, cycling, stair climbing, and swimming</w:t>
      </w:r>
      <w:commentRangeStart w:id="55"/>
      <w:r w:rsidRPr="00D8444B">
        <w:t xml:space="preserve">. Gait analysis </w:t>
      </w:r>
      <w:commentRangeEnd w:id="55"/>
      <w:r w:rsidR="00D8444B">
        <w:rPr>
          <w:rStyle w:val="Rimandocommento"/>
        </w:rPr>
        <w:commentReference w:id="55"/>
      </w:r>
      <w:r w:rsidRPr="00D8444B">
        <w:t>is broadly used for the clinical assessment of patients</w:t>
      </w:r>
      <w:r w:rsidR="003B0A5F">
        <w:t>.</w:t>
      </w:r>
      <w:r w:rsidRPr="00D8444B">
        <w:t xml:space="preserve"> </w:t>
      </w:r>
      <w:ins w:id="56" w:author="gregorio dotti" w:date="2022-11-02T11:06:00Z">
        <w:r w:rsidR="003B0A5F">
          <w:t xml:space="preserve">To perform a quantitative assessment of muscle functionality during gait analysis, it is possible to </w:t>
        </w:r>
        <w:r w:rsidR="003B0A5F" w:rsidRPr="00D8444B">
          <w:t xml:space="preserve"> </w:t>
        </w:r>
      </w:ins>
      <w:ins w:id="57" w:author="gregorio dotti" w:date="2022-11-02T11:08:00Z">
        <w:r w:rsidR="003B0A5F">
          <w:t>investigate non-invasively muscular activity by acquiring</w:t>
        </w:r>
      </w:ins>
      <w:del w:id="58" w:author="gregorio dotti" w:date="2022-11-02T11:06:00Z">
        <w:r w:rsidRPr="00D8444B" w:rsidDel="003B0A5F">
          <w:delText>The acquisition of</w:delText>
        </w:r>
      </w:del>
      <w:del w:id="59" w:author="gregorio dotti" w:date="2022-11-02T11:07:00Z">
        <w:r w:rsidRPr="00D8444B" w:rsidDel="003B0A5F">
          <w:delText xml:space="preserve"> </w:delText>
        </w:r>
      </w:del>
      <w:ins w:id="60" w:author="gregorio dotti" w:date="2022-11-02T11:07:00Z">
        <w:r w:rsidR="003B0A5F">
          <w:t xml:space="preserve"> </w:t>
        </w:r>
      </w:ins>
      <w:proofErr w:type="spellStart"/>
      <w:r w:rsidRPr="00D8444B">
        <w:t>sEMG</w:t>
      </w:r>
      <w:proofErr w:type="spellEnd"/>
      <w:ins w:id="61" w:author="gregorio dotti" w:date="2022-11-02T11:07:00Z">
        <w:r w:rsidR="003B0A5F">
          <w:t xml:space="preserve"> </w:t>
        </w:r>
      </w:ins>
      <w:del w:id="62" w:author="gregorio dotti" w:date="2022-11-02T11:07:00Z">
        <w:r w:rsidRPr="00D8444B" w:rsidDel="003B0A5F">
          <w:delText xml:space="preserve"> </w:delText>
        </w:r>
      </w:del>
      <w:r w:rsidRPr="00D8444B">
        <w:t xml:space="preserve">(surface </w:t>
      </w:r>
      <w:ins w:id="63" w:author="Ghislieri  Marco" w:date="2022-10-30T17:35:00Z">
        <w:r w:rsidR="00D8444B">
          <w:t>e</w:t>
        </w:r>
      </w:ins>
      <w:del w:id="64" w:author="Ghislieri  Marco" w:date="2022-10-30T17:35:00Z">
        <w:r w:rsidRPr="00D8444B" w:rsidDel="00D8444B">
          <w:delText>E</w:delText>
        </w:r>
      </w:del>
      <w:r w:rsidRPr="00D8444B">
        <w:t>lectromyography</w:t>
      </w:r>
      <w:commentRangeStart w:id="65"/>
      <w:r w:rsidRPr="00D8444B">
        <w:t>)</w:t>
      </w:r>
      <w:del w:id="66" w:author="gregorio dotti" w:date="2022-11-02T11:07:00Z">
        <w:r w:rsidRPr="00D8444B" w:rsidDel="003B0A5F">
          <w:delText xml:space="preserve"> during walking </w:delText>
        </w:r>
        <w:commentRangeEnd w:id="65"/>
        <w:r w:rsidR="00D8444B" w:rsidDel="003B0A5F">
          <w:rPr>
            <w:rStyle w:val="Rimandocommento"/>
          </w:rPr>
          <w:commentReference w:id="65"/>
        </w:r>
        <w:r w:rsidRPr="00D8444B" w:rsidDel="003B0A5F">
          <w:delText>is used for assessing muscular functionality</w:delText>
        </w:r>
      </w:del>
      <w:r w:rsidRPr="00D8444B">
        <w:t xml:space="preserve">. From the sEMG is possible, using </w:t>
      </w:r>
      <w:del w:id="67" w:author="Ghislieri  Marco" w:date="2022-10-30T17:36:00Z">
        <w:r w:rsidRPr="00D8444B" w:rsidDel="00D8444B">
          <w:delText xml:space="preserve">specifically developed </w:delText>
        </w:r>
      </w:del>
      <w:ins w:id="68" w:author="Ghislieri  Marco" w:date="2022-10-30T17:36:00Z">
        <w:r w:rsidR="00D8444B">
          <w:t xml:space="preserve">several </w:t>
        </w:r>
      </w:ins>
      <w:r w:rsidRPr="00D8444B">
        <w:t xml:space="preserve">methods [@bonato_knaflitz; @ghislieri_lstm], to identify the intervals when the muscle can be considered active or not. But, muscular activity, even during </w:t>
      </w:r>
      <w:del w:id="69" w:author="Ghislieri  Marco" w:date="2022-10-30T17:37:00Z">
        <w:r w:rsidRPr="00D8444B" w:rsidDel="00D8444B">
          <w:delText xml:space="preserve">the performance of </w:delText>
        </w:r>
      </w:del>
      <w:r w:rsidRPr="00D8444B">
        <w:t xml:space="preserve">cyclical movements, such as walking, shows high intra-subject variability </w:t>
      </w:r>
      <w:r w:rsidR="006739F4" w:rsidRPr="00D8444B">
        <w:t>[@agostini_1]</w:t>
      </w:r>
      <w:r w:rsidRPr="00D8444B">
        <w:t xml:space="preserve"> both in the number of activation intervals</w:t>
      </w:r>
      <w:r w:rsidR="00CB2FB1" w:rsidRPr="00D8444B">
        <w:t xml:space="preserve"> </w:t>
      </w:r>
      <w:ins w:id="70" w:author="Ghislieri  Marco" w:date="2022-10-30T17:37:00Z">
        <w:r w:rsidR="00D8444B">
          <w:t xml:space="preserve">within the same cycle </w:t>
        </w:r>
      </w:ins>
      <w:r w:rsidR="00CB2FB1" w:rsidRPr="00D8444B">
        <w:t>(also called modality)</w:t>
      </w:r>
      <w:r w:rsidRPr="00D8444B">
        <w:t xml:space="preserve"> and in their </w:t>
      </w:r>
      <w:del w:id="71" w:author="Ghislieri  Marco" w:date="2022-10-30T17:37:00Z">
        <w:r w:rsidRPr="00D8444B" w:rsidDel="00D8444B">
          <w:delText>length</w:delText>
        </w:r>
      </w:del>
      <w:ins w:id="72" w:author="Ghislieri  Marco" w:date="2022-10-30T17:37:00Z">
        <w:r w:rsidR="00D8444B">
          <w:t>duration</w:t>
        </w:r>
      </w:ins>
      <w:r w:rsidRPr="00D8444B">
        <w:t>.</w:t>
      </w:r>
      <w:ins w:id="73" w:author="gregorio dotti" w:date="2022-11-02T11:08:00Z">
        <w:r w:rsidR="003B0A5F">
          <w:t xml:space="preserve"> The high variability </w:t>
        </w:r>
      </w:ins>
      <w:ins w:id="74" w:author="gregorio dotti" w:date="2022-11-02T11:09:00Z">
        <w:r w:rsidR="003B0A5F">
          <w:t>in the activation patterns of the same muscle while performing a cyclical ta</w:t>
        </w:r>
      </w:ins>
      <w:ins w:id="75" w:author="gregorio dotti" w:date="2022-11-02T11:10:00Z">
        <w:r w:rsidR="003B0A5F">
          <w:t xml:space="preserve">sk reduce the reliability </w:t>
        </w:r>
      </w:ins>
      <w:ins w:id="76" w:author="gregorio dotti" w:date="2022-11-02T11:11:00Z">
        <w:r w:rsidR="003B0A5F">
          <w:t xml:space="preserve">and </w:t>
        </w:r>
      </w:ins>
      <w:ins w:id="77" w:author="gregorio dotti" w:date="2022-11-02T11:12:00Z">
        <w:r w:rsidR="003B0A5F">
          <w:t>complicate the interpretability of the obtained results.</w:t>
        </w:r>
      </w:ins>
      <w:r w:rsidRPr="00D8444B">
        <w:t xml:space="preserve"> </w:t>
      </w:r>
      <w:commentRangeStart w:id="78"/>
      <w:del w:id="79" w:author="Ghislieri  Marco" w:date="2022-10-30T17:37:00Z">
        <w:r w:rsidRPr="00D8444B" w:rsidDel="00D8444B">
          <w:delText xml:space="preserve"> </w:delText>
        </w:r>
      </w:del>
      <w:del w:id="80" w:author="gregorio dotti" w:date="2022-11-02T11:12:00Z">
        <w:r w:rsidRPr="00D8444B" w:rsidDel="003B0A5F">
          <w:delText>Recently</w:delText>
        </w:r>
      </w:del>
      <w:ins w:id="81" w:author="gregorio dotti" w:date="2022-11-02T11:12:00Z">
        <w:r w:rsidR="003B0A5F">
          <w:t>To address su</w:t>
        </w:r>
      </w:ins>
      <w:ins w:id="82" w:author="gregorio dotti" w:date="2022-11-02T11:13:00Z">
        <w:r w:rsidR="003B0A5F">
          <w:t>ch issue,</w:t>
        </w:r>
      </w:ins>
      <w:r w:rsidRPr="00D8444B">
        <w:t xml:space="preserve"> Statistical Gait Analysis (SGA) </w:t>
      </w:r>
      <w:r w:rsidR="006739F4" w:rsidRPr="00D8444B">
        <w:t>[@SGA]</w:t>
      </w:r>
      <w:r w:rsidRPr="00D8444B">
        <w:t xml:space="preserve"> has been recently proposed. The SGA consists of a "statistical" description of gait </w:t>
      </w:r>
      <w:r w:rsidR="0082335D" w:rsidRPr="00D8444B">
        <w:t>S</w:t>
      </w:r>
      <w:r w:rsidRPr="00D8444B">
        <w:t xml:space="preserve">patio-temporal parameters and parameters derived from EMG signals. The purpose of this approach is to describe gait functionality in a condition like </w:t>
      </w:r>
      <w:proofErr w:type="spellStart"/>
      <w:r w:rsidRPr="00D8444B">
        <w:t>everyday</w:t>
      </w:r>
      <w:proofErr w:type="spellEnd"/>
      <w:r w:rsidRPr="00D8444B">
        <w:t xml:space="preserve"> walking. From the SGA methods</w:t>
      </w:r>
      <w:r w:rsidR="0082335D" w:rsidRPr="00D8444B">
        <w:t>,</w:t>
      </w:r>
      <w:commentRangeEnd w:id="78"/>
      <w:r w:rsidR="00D8444B">
        <w:rPr>
          <w:rStyle w:val="Rimandocommento"/>
        </w:rPr>
        <w:commentReference w:id="78"/>
      </w:r>
      <w:r w:rsidRPr="00D8444B">
        <w:t xml:space="preserve"> </w:t>
      </w:r>
      <w:commentRangeStart w:id="83"/>
      <w:r w:rsidR="0082335D" w:rsidRPr="00D8444B">
        <w:t xml:space="preserve">the </w:t>
      </w:r>
      <w:r w:rsidRPr="00D8444B">
        <w:t xml:space="preserve">CIMAP (Clustering for Identification of Muscle Activation Pattern) [@cimap1; @cimap2] algorithm was developed to perform pattern analysis on the activation profiles extracted from </w:t>
      </w:r>
      <w:r w:rsidR="0082335D" w:rsidRPr="00D8444B">
        <w:t xml:space="preserve">the </w:t>
      </w:r>
      <w:proofErr w:type="spellStart"/>
      <w:r w:rsidRPr="00D8444B">
        <w:t>sEMG</w:t>
      </w:r>
      <w:proofErr w:type="spellEnd"/>
      <w:r w:rsidRPr="00D8444B">
        <w:t xml:space="preserve"> recording of walking</w:t>
      </w:r>
      <w:commentRangeEnd w:id="83"/>
      <w:r w:rsidR="00D8444B">
        <w:rPr>
          <w:rStyle w:val="Rimandocommento"/>
        </w:rPr>
        <w:commentReference w:id="83"/>
      </w:r>
      <w:r w:rsidRPr="00D8444B">
        <w:t>.</w:t>
      </w:r>
      <w:ins w:id="84" w:author="gregorio dotti" w:date="2022-11-02T11:13:00Z">
        <w:r w:rsidR="0099154A">
          <w:t xml:space="preserve"> </w:t>
        </w:r>
      </w:ins>
      <w:ins w:id="85" w:author="gregorio dotti" w:date="2022-11-02T11:16:00Z">
        <w:r w:rsidR="0099154A">
          <w:t>The</w:t>
        </w:r>
      </w:ins>
      <w:ins w:id="86" w:author="gregorio dotti" w:date="2022-11-02T11:18:00Z">
        <w:r w:rsidR="0099154A">
          <w:t xml:space="preserve"> aim</w:t>
        </w:r>
      </w:ins>
      <w:ins w:id="87" w:author="gregorio dotti" w:date="2022-11-02T11:16:00Z">
        <w:r w:rsidR="0099154A">
          <w:t xml:space="preserve"> CIMAP </w:t>
        </w:r>
      </w:ins>
      <w:ins w:id="88" w:author="gregorio dotti" w:date="2022-11-02T11:17:00Z">
        <w:r w:rsidR="0099154A">
          <w:t>algorithm</w:t>
        </w:r>
      </w:ins>
      <w:ins w:id="89" w:author="gregorio dotti" w:date="2022-11-02T11:18:00Z">
        <w:r w:rsidR="0099154A">
          <w:t xml:space="preserve"> </w:t>
        </w:r>
      </w:ins>
      <w:ins w:id="90" w:author="gregorio dotti" w:date="2022-11-02T11:17:00Z">
        <w:r w:rsidR="0099154A">
          <w:t xml:space="preserve">is to </w:t>
        </w:r>
      </w:ins>
      <w:ins w:id="91" w:author="gregorio dotti" w:date="2022-11-02T11:18:00Z">
        <w:r w:rsidR="0099154A">
          <w:t xml:space="preserve">overcome </w:t>
        </w:r>
        <w:proofErr w:type="gramStart"/>
        <w:r w:rsidR="0099154A">
          <w:t>the  limitation</w:t>
        </w:r>
        <w:proofErr w:type="gramEnd"/>
        <w:r w:rsidR="0099154A">
          <w:t xml:space="preserve"> in interpretability introduced by the </w:t>
        </w:r>
      </w:ins>
      <w:ins w:id="92" w:author="gregorio dotti" w:date="2022-11-02T11:17:00Z">
        <w:r w:rsidR="0099154A">
          <w:t xml:space="preserve">residual variability that is still present </w:t>
        </w:r>
      </w:ins>
      <w:ins w:id="93" w:author="gregorio dotti" w:date="2022-11-02T11:18:00Z">
        <w:r w:rsidR="0099154A">
          <w:t>after the application of the SGA methods</w:t>
        </w:r>
      </w:ins>
      <w:ins w:id="94" w:author="gregorio dotti" w:date="2022-11-02T11:19:00Z">
        <w:r w:rsidR="0099154A">
          <w:t xml:space="preserve">. The clustering performed on the activation intervals allows the identification of </w:t>
        </w:r>
      </w:ins>
      <w:ins w:id="95" w:author="gregorio dotti" w:date="2022-11-02T11:20:00Z">
        <w:r w:rsidR="0099154A">
          <w:t xml:space="preserve">few </w:t>
        </w:r>
      </w:ins>
      <w:ins w:id="96" w:author="gregorio dotti" w:date="2022-11-02T11:19:00Z">
        <w:r w:rsidR="0099154A">
          <w:t xml:space="preserve">common </w:t>
        </w:r>
      </w:ins>
      <w:ins w:id="97" w:author="gregorio dotti" w:date="2022-11-02T11:20:00Z">
        <w:r w:rsidR="0099154A">
          <w:t xml:space="preserve">muscle activation </w:t>
        </w:r>
      </w:ins>
      <w:ins w:id="98" w:author="gregorio dotti" w:date="2022-11-02T11:19:00Z">
        <w:r w:rsidR="0099154A">
          <w:t xml:space="preserve">patterns </w:t>
        </w:r>
      </w:ins>
      <w:ins w:id="99" w:author="gregorio dotti" w:date="2022-11-02T11:20:00Z">
        <w:r w:rsidR="0099154A">
          <w:t>among all the cycles to give the user easier to interpret re</w:t>
        </w:r>
      </w:ins>
      <w:ins w:id="100" w:author="gregorio dotti" w:date="2022-11-02T11:21:00Z">
        <w:r w:rsidR="0099154A">
          <w:t>sults.</w:t>
        </w:r>
      </w:ins>
      <w:ins w:id="101" w:author="gregorio dotti" w:date="2022-11-02T11:20:00Z">
        <w:r w:rsidR="0099154A">
          <w:t xml:space="preserve"> </w:t>
        </w:r>
      </w:ins>
    </w:p>
    <w:p w14:paraId="76679E31" w14:textId="3FF333F8" w:rsidR="00A17565" w:rsidDel="00A17565" w:rsidRDefault="00A86F8F" w:rsidP="00A17565">
      <w:pPr>
        <w:jc w:val="both"/>
        <w:rPr>
          <w:del w:id="102" w:author="Ghislieri  Marco" w:date="2022-10-27T18:36:00Z"/>
          <w:moveTo w:id="103" w:author="Ghislieri  Marco" w:date="2022-10-27T18:35:00Z"/>
        </w:rPr>
      </w:pPr>
      <w:r>
        <w:t xml:space="preserve">CIMAP </w:t>
      </w:r>
      <w:del w:id="104" w:author="Ghislieri  Marco" w:date="2022-10-27T17:43:00Z">
        <w:r w:rsidDel="00A17565">
          <w:delText>[@cimap1; @cimap2]</w:delText>
        </w:r>
      </w:del>
      <w:del w:id="105" w:author="Ghislieri  Marco" w:date="2022-10-27T17:42:00Z">
        <w:r w:rsidDel="00A17565">
          <w:delText xml:space="preserve">  </w:delText>
        </w:r>
      </w:del>
      <w:del w:id="106" w:author="Ghislieri  Marco" w:date="2022-10-27T17:43:00Z">
        <w:r w:rsidDel="00A17565">
          <w:delText xml:space="preserve"> </w:delText>
        </w:r>
      </w:del>
      <w:r>
        <w:t xml:space="preserve">is </w:t>
      </w:r>
      <w:ins w:id="107" w:author="Ghislieri  Marco" w:date="2022-10-27T17:42:00Z">
        <w:r w:rsidR="00A17565">
          <w:t xml:space="preserve">a Python </w:t>
        </w:r>
      </w:ins>
      <w:ins w:id="108" w:author="Ghislieri  Marco" w:date="2022-10-27T17:43:00Z">
        <w:r w:rsidR="00A17565">
          <w:t>algorithm</w:t>
        </w:r>
      </w:ins>
      <w:ins w:id="109" w:author="Ghislieri  Marco" w:date="2022-10-27T17:42:00Z">
        <w:r w:rsidR="00A17565">
          <w:t xml:space="preserve"> </w:t>
        </w:r>
      </w:ins>
      <w:ins w:id="110" w:author="Ghislieri  Marco" w:date="2022-10-27T17:46:00Z">
        <w:r w:rsidR="00A17565">
          <w:t>based on</w:t>
        </w:r>
      </w:ins>
      <w:ins w:id="111" w:author="Ghislieri  Marco" w:date="2022-10-27T17:43:00Z">
        <w:r w:rsidR="00A17565">
          <w:t xml:space="preserve"> </w:t>
        </w:r>
      </w:ins>
      <w:del w:id="112" w:author="Ghislieri  Marco" w:date="2022-10-27T17:43:00Z">
        <w:r w:rsidDel="00A17565">
          <w:delText xml:space="preserve">an algorithm based on </w:delText>
        </w:r>
      </w:del>
      <w:r>
        <w:t>agglomerative hierarchical clustering</w:t>
      </w:r>
      <w:ins w:id="113" w:author="Ghislieri  Marco" w:date="2022-10-27T17:44:00Z">
        <w:r w:rsidR="00A17565">
          <w:t xml:space="preserve"> </w:t>
        </w:r>
      </w:ins>
      <w:ins w:id="114" w:author="Ghislieri  Marco" w:date="2022-10-27T17:46:00Z">
        <w:r w:rsidR="00A17565">
          <w:t>that aims at</w:t>
        </w:r>
      </w:ins>
      <w:ins w:id="115" w:author="Ghislieri  Marco" w:date="2022-10-27T17:44:00Z">
        <w:r w:rsidR="00A17565">
          <w:t xml:space="preserve"> </w:t>
        </w:r>
      </w:ins>
      <w:ins w:id="116" w:author="Ghislieri  Marco" w:date="2022-10-27T17:55:00Z">
        <w:r w:rsidR="00A17565">
          <w:t xml:space="preserve">characterizing muscle activation patterns during cyclical movements by </w:t>
        </w:r>
      </w:ins>
      <w:del w:id="117" w:author="Ghislieri  Marco" w:date="2022-10-27T17:44:00Z">
        <w:r w:rsidDel="00A17565">
          <w:delText xml:space="preserve"> that groups</w:delText>
        </w:r>
      </w:del>
      <w:ins w:id="118" w:author="Ghislieri  Marco" w:date="2022-10-27T17:44:00Z">
        <w:r w:rsidR="00A17565">
          <w:t>grouping</w:t>
        </w:r>
      </w:ins>
      <w:r>
        <w:t xml:space="preserve"> </w:t>
      </w:r>
      <w:del w:id="119" w:author="Ghislieri  Marco" w:date="2022-10-27T17:59:00Z">
        <w:r w:rsidDel="00A17565">
          <w:delText xml:space="preserve">together </w:delText>
        </w:r>
      </w:del>
      <w:del w:id="120" w:author="Ghislieri  Marco" w:date="2022-10-27T17:47:00Z">
        <w:r w:rsidDel="00A17565">
          <w:delText xml:space="preserve">gait </w:delText>
        </w:r>
      </w:del>
      <w:ins w:id="121" w:author="Ghislieri  Marco" w:date="2022-10-27T17:48:00Z">
        <w:r w:rsidR="00A17565">
          <w:t>strides</w:t>
        </w:r>
      </w:ins>
      <w:del w:id="122" w:author="Ghislieri  Marco" w:date="2022-10-27T17:48:00Z">
        <w:r w:rsidDel="00A17565">
          <w:delText>cycles</w:delText>
        </w:r>
      </w:del>
      <w:r>
        <w:t xml:space="preserve"> </w:t>
      </w:r>
      <w:del w:id="123" w:author="Ghislieri  Marco" w:date="2022-10-27T17:48:00Z">
        <w:r w:rsidDel="00A17565">
          <w:delText>that show</w:delText>
        </w:r>
      </w:del>
      <w:ins w:id="124" w:author="Ghislieri  Marco" w:date="2022-10-27T17:56:00Z">
        <w:r w:rsidR="00A17565">
          <w:t>with</w:t>
        </w:r>
      </w:ins>
      <w:r>
        <w:t xml:space="preserve"> similar </w:t>
      </w:r>
      <w:del w:id="125" w:author="Ghislieri  Marco" w:date="2022-10-27T17:45:00Z">
        <w:r w:rsidDel="00A17565">
          <w:delText>onset-offset intervals to form clusters</w:delText>
        </w:r>
      </w:del>
      <w:ins w:id="126" w:author="Ghislieri  Marco" w:date="2022-10-27T17:45:00Z">
        <w:r w:rsidR="00A17565">
          <w:t xml:space="preserve">muscle </w:t>
        </w:r>
      </w:ins>
      <w:ins w:id="127" w:author="Ghislieri  Marco" w:date="2022-10-27T17:56:00Z">
        <w:r w:rsidR="00A17565">
          <w:t>activity</w:t>
        </w:r>
      </w:ins>
      <w:r>
        <w:t xml:space="preserve">. </w:t>
      </w:r>
      <w:moveToRangeStart w:id="128" w:author="Ghislieri  Marco" w:date="2022-10-27T18:35:00Z" w:name="move117788121"/>
      <w:moveTo w:id="129" w:author="Ghislieri  Marco" w:date="2022-10-27T18:35:00Z">
        <w:del w:id="130" w:author="Ghislieri  Marco" w:date="2022-10-27T18:38:00Z">
          <w:r w:rsidR="00A17565" w:rsidDel="00A17565">
            <w:delText xml:space="preserve">The </w:delText>
          </w:r>
        </w:del>
        <w:del w:id="131" w:author="Ghislieri  Marco" w:date="2022-10-27T18:35:00Z">
          <w:r w:rsidR="00A17565" w:rsidDel="00A17565">
            <w:delText xml:space="preserve">CIMAP Package </w:delText>
          </w:r>
        </w:del>
        <w:del w:id="132" w:author="Ghislieri  Marco" w:date="2022-10-27T18:38:00Z">
          <w:r w:rsidR="00A17565" w:rsidDel="00A17565">
            <w:delText xml:space="preserve">was developed </w:delText>
          </w:r>
        </w:del>
        <w:del w:id="133" w:author="Ghislieri  Marco" w:date="2022-10-27T18:37:00Z">
          <w:r w:rsidR="00A17565" w:rsidDel="00A17565">
            <w:delText>based on</w:delText>
          </w:r>
        </w:del>
        <w:del w:id="134" w:author="Ghislieri  Marco" w:date="2022-10-27T18:38:00Z">
          <w:r w:rsidR="00A17565" w:rsidDel="00A17565">
            <w:delText xml:space="preserve"> [@cimap1; @cimap2] published articles</w:delText>
          </w:r>
        </w:del>
        <w:del w:id="135" w:author="Ghislieri  Marco" w:date="2022-10-27T18:35:00Z">
          <w:r w:rsidR="00A17565" w:rsidDel="00A17565">
            <w:delText xml:space="preserve"> and is freely available</w:delText>
          </w:r>
        </w:del>
        <w:del w:id="136" w:author="Ghislieri  Marco" w:date="2022-10-27T18:38:00Z">
          <w:r w:rsidR="00A17565" w:rsidDel="00A17565">
            <w:delText>.</w:delText>
          </w:r>
        </w:del>
      </w:moveTo>
    </w:p>
    <w:moveToRangeEnd w:id="128"/>
    <w:p w14:paraId="22D6442E" w14:textId="002CAF76" w:rsidR="00A86F8F" w:rsidRDefault="00A17565" w:rsidP="00A17565">
      <w:pPr>
        <w:jc w:val="both"/>
        <w:rPr>
          <w:ins w:id="137" w:author="Ghislieri  Marco" w:date="2022-10-27T18:03:00Z"/>
        </w:rPr>
      </w:pPr>
      <w:ins w:id="138" w:author="Ghislieri  Marco" w:date="2022-10-27T17:51:00Z">
        <w:r>
          <w:t>F</w:t>
        </w:r>
      </w:ins>
      <w:ins w:id="139" w:author="Ghislieri  Marco" w:date="2022-10-27T17:49:00Z">
        <w:r>
          <w:t xml:space="preserve">rom </w:t>
        </w:r>
      </w:ins>
      <w:ins w:id="140" w:author="Ghislieri  Marco" w:date="2022-10-27T17:58:00Z">
        <w:r>
          <w:t>muscle activation intervals</w:t>
        </w:r>
      </w:ins>
      <w:ins w:id="141" w:author="Ghislieri  Marco" w:date="2022-10-27T17:50:00Z">
        <w:r>
          <w:t xml:space="preserve"> </w:t>
        </w:r>
      </w:ins>
      <w:ins w:id="142" w:author="Ghislieri  Marco" w:date="2022-10-27T17:58:00Z">
        <w:r>
          <w:t>to</w:t>
        </w:r>
      </w:ins>
      <w:ins w:id="143" w:author="Ghislieri  Marco" w:date="2022-10-27T17:50:00Z">
        <w:r>
          <w:t xml:space="preserve"> the </w:t>
        </w:r>
      </w:ins>
      <w:ins w:id="144" w:author="Ghislieri  Marco" w:date="2022-10-27T17:53:00Z">
        <w:r>
          <w:t xml:space="preserve">graphical representation of </w:t>
        </w:r>
      </w:ins>
      <w:ins w:id="145" w:author="Ghislieri  Marco" w:date="2022-10-27T17:57:00Z">
        <w:r>
          <w:t xml:space="preserve">the </w:t>
        </w:r>
      </w:ins>
      <w:ins w:id="146" w:author="Ghislieri  Marco" w:date="2022-10-27T17:58:00Z">
        <w:r>
          <w:t>clu</w:t>
        </w:r>
      </w:ins>
      <w:ins w:id="147" w:author="Ghislieri  Marco" w:date="2022-10-27T17:59:00Z">
        <w:r>
          <w:t xml:space="preserve">stering </w:t>
        </w:r>
      </w:ins>
      <w:ins w:id="148" w:author="Ghislieri  Marco" w:date="2022-10-27T17:53:00Z">
        <w:r>
          <w:t>results</w:t>
        </w:r>
      </w:ins>
      <w:ins w:id="149" w:author="Ghislieri  Marco" w:date="2022-10-27T17:49:00Z">
        <w:r>
          <w:t xml:space="preserve">, </w:t>
        </w:r>
      </w:ins>
      <w:ins w:id="150" w:author="Ghislieri  Marco" w:date="2022-10-27T17:51:00Z">
        <w:r>
          <w:t>the proposed algorithm offers a complete analysis framework for assessing</w:t>
        </w:r>
      </w:ins>
      <w:ins w:id="151" w:author="Ghislieri  Marco" w:date="2022-10-27T17:52:00Z">
        <w:r>
          <w:t xml:space="preserve"> muscle activation patterns that can </w:t>
        </w:r>
      </w:ins>
      <w:ins w:id="152" w:author="Ghislieri  Marco" w:date="2022-10-27T17:53:00Z">
        <w:r>
          <w:t xml:space="preserve">be flexibly </w:t>
        </w:r>
      </w:ins>
      <w:ins w:id="153" w:author="Ghislieri  Marco" w:date="2022-10-27T17:54:00Z">
        <w:r>
          <w:t xml:space="preserve">modified at need and applied to cyclical movements different from </w:t>
        </w:r>
      </w:ins>
      <w:ins w:id="154" w:author="Ghislieri  Marco" w:date="2022-10-27T17:55:00Z">
        <w:r>
          <w:t>walking</w:t>
        </w:r>
      </w:ins>
      <w:ins w:id="155" w:author="Ghislieri  Marco" w:date="2022-10-27T17:54:00Z">
        <w:r>
          <w:t xml:space="preserve">. </w:t>
        </w:r>
      </w:ins>
      <w:ins w:id="156" w:author="Ghislieri  Marco" w:date="2022-10-27T17:59:00Z">
        <w:r>
          <w:t xml:space="preserve">CIMAP is addressed to scientists of any programming skill level working in different research areas such as </w:t>
        </w:r>
      </w:ins>
      <w:ins w:id="157" w:author="Ghislieri  Marco" w:date="2022-10-27T18:00:00Z">
        <w:r>
          <w:t>biomedical engineering, robotics, sport</w:t>
        </w:r>
      </w:ins>
      <w:ins w:id="158" w:author="Ghislieri  Marco" w:date="2022-10-27T18:02:00Z">
        <w:r>
          <w:t>s</w:t>
        </w:r>
      </w:ins>
      <w:ins w:id="159" w:author="Ghislieri  Marco" w:date="2022-10-27T18:00:00Z">
        <w:r>
          <w:t xml:space="preserve">, </w:t>
        </w:r>
      </w:ins>
      <w:ins w:id="160" w:author="Ghislieri  Marco" w:date="2022-10-27T18:02:00Z">
        <w:r>
          <w:t>clinics</w:t>
        </w:r>
      </w:ins>
      <w:ins w:id="161" w:author="Ghislieri  Marco" w:date="2022-10-27T18:01:00Z">
        <w:r>
          <w:t>, biomechanics, and neuroscience.</w:t>
        </w:r>
      </w:ins>
      <w:commentRangeStart w:id="162"/>
      <w:del w:id="163" w:author="Ghislieri  Marco" w:date="2022-10-27T18:03:00Z">
        <w:r w:rsidR="00A86F8F" w:rsidDel="00A17565">
          <w:delText xml:space="preserve">First the algorithm Each cluster identifies a particular pattern and characterizes the muscular behavior during the cyclical movement. </w:delText>
        </w:r>
        <w:commentRangeEnd w:id="162"/>
        <w:r w:rsidDel="00A17565">
          <w:rPr>
            <w:rStyle w:val="Rimandocommento"/>
          </w:rPr>
          <w:commentReference w:id="162"/>
        </w:r>
        <w:r w:rsidR="00A86F8F" w:rsidDel="00A17565">
          <w:delText>Even though the algorithm was developed for gait analysis, its application is not limited to that field, and it can be applied to all sorts of cyclical movements.</w:delText>
        </w:r>
      </w:del>
    </w:p>
    <w:p w14:paraId="0952E024" w14:textId="77777777" w:rsidR="00A17565" w:rsidRDefault="00A17565">
      <w:pPr>
        <w:jc w:val="both"/>
        <w:pPrChange w:id="164" w:author="Ghislieri  Marco" w:date="2022-10-27T18:18:00Z">
          <w:pPr/>
        </w:pPrChange>
      </w:pPr>
    </w:p>
    <w:p w14:paraId="28996B8F" w14:textId="2EF7BA08" w:rsidR="00470A46" w:rsidRPr="00A17565" w:rsidRDefault="00470A46">
      <w:pPr>
        <w:jc w:val="both"/>
        <w:rPr>
          <w:i/>
          <w:iCs/>
          <w:rPrChange w:id="165" w:author="Ghislieri  Marco" w:date="2022-10-27T18:30:00Z">
            <w:rPr/>
          </w:rPrChange>
        </w:rPr>
        <w:pPrChange w:id="166" w:author="Ghislieri  Marco" w:date="2022-10-27T18:18:00Z">
          <w:pPr/>
        </w:pPrChange>
      </w:pPr>
      <w:r w:rsidRPr="00A17565">
        <w:rPr>
          <w:i/>
          <w:iCs/>
          <w:rPrChange w:id="167" w:author="Ghislieri  Marco" w:date="2022-10-27T18:30:00Z">
            <w:rPr/>
          </w:rPrChange>
        </w:rPr>
        <w:t xml:space="preserve"># </w:t>
      </w:r>
      <w:commentRangeStart w:id="168"/>
      <w:r w:rsidRPr="00A17565">
        <w:rPr>
          <w:i/>
          <w:iCs/>
          <w:rPrChange w:id="169" w:author="Ghislieri  Marco" w:date="2022-10-27T18:30:00Z">
            <w:rPr/>
          </w:rPrChange>
        </w:rPr>
        <w:t>Statement of Need</w:t>
      </w:r>
      <w:commentRangeEnd w:id="168"/>
      <w:r w:rsidR="00A17565" w:rsidRPr="00A17565">
        <w:rPr>
          <w:rStyle w:val="Rimandocommento"/>
          <w:i/>
          <w:iCs/>
          <w:rPrChange w:id="170" w:author="Ghislieri  Marco" w:date="2022-10-27T18:30:00Z">
            <w:rPr>
              <w:rStyle w:val="Rimandocommento"/>
            </w:rPr>
          </w:rPrChange>
        </w:rPr>
        <w:commentReference w:id="168"/>
      </w:r>
    </w:p>
    <w:p w14:paraId="70A87F59" w14:textId="22C2AEE5" w:rsidR="00470A46" w:rsidRDefault="006739F4" w:rsidP="00A17565">
      <w:pPr>
        <w:jc w:val="both"/>
        <w:rPr>
          <w:ins w:id="171" w:author="Ghislieri  Marco" w:date="2022-10-27T18:49:00Z"/>
        </w:rPr>
      </w:pPr>
      <w:r>
        <w:t xml:space="preserve">Traditional gait analysis most frequently analyses only </w:t>
      </w:r>
      <w:r w:rsidR="0082335D">
        <w:t xml:space="preserve">a </w:t>
      </w:r>
      <w:r>
        <w:t xml:space="preserve">few cycles of a subject. However, this procedure does not allow for capturing the natural </w:t>
      </w:r>
      <w:proofErr w:type="spellStart"/>
      <w:r>
        <w:t>behavior</w:t>
      </w:r>
      <w:proofErr w:type="spellEnd"/>
      <w:r>
        <w:t xml:space="preserve"> of a subject and its cycle-to-cycle variability, especially in gait analysis. To address the issue</w:t>
      </w:r>
      <w:r w:rsidR="009205F2">
        <w:t>, the practice is leaning towards the acquisition of high numbers of gait cycles when performing gait analysis</w:t>
      </w:r>
      <w:r w:rsidR="0082335D">
        <w:t>,</w:t>
      </w:r>
      <w:r w:rsidR="009205F2">
        <w:t xml:space="preserve"> and new methods, like SGA [@SGA], have been developed. CIMAP algorithm [@cimap1; @cimap2] has been developed to help clinicians with the interpretation of EMG data in gait analysis highlighting with clustering the relevant activation patterns that characterize a subject while walking. Even though the algorithm was developed for gait analysis, it can be applied to all sorts of cyclical tasks.</w:t>
      </w:r>
      <w:del w:id="172" w:author="Ghislieri  Marco" w:date="2022-10-27T18:49:00Z">
        <w:r w:rsidR="00E063A9" w:rsidDel="00A17565">
          <w:delText xml:space="preserve"> </w:delText>
        </w:r>
      </w:del>
      <w:moveFromRangeStart w:id="173" w:author="Ghislieri  Marco" w:date="2022-10-27T18:35:00Z" w:name="move117788121"/>
      <w:moveFrom w:id="174" w:author="Ghislieri  Marco" w:date="2022-10-27T18:35:00Z">
        <w:r w:rsidR="00E063A9" w:rsidDel="00A17565">
          <w:t>The CIMAP Package was developed based on [@cimap1; @cimap2] published articles and is freely available.</w:t>
        </w:r>
      </w:moveFrom>
      <w:moveFromRangeEnd w:id="173"/>
    </w:p>
    <w:p w14:paraId="21BC5D96" w14:textId="5006E68B" w:rsidR="00A17565" w:rsidRDefault="00A17565">
      <w:pPr>
        <w:jc w:val="both"/>
        <w:pPrChange w:id="175" w:author="Ghislieri  Marco" w:date="2022-10-27T18:18:00Z">
          <w:pPr/>
        </w:pPrChange>
      </w:pPr>
      <w:ins w:id="176" w:author="Ghislieri  Marco" w:date="2022-10-27T18:49:00Z">
        <w:r w:rsidRPr="00A17565">
          <w:rPr>
            <w:highlight w:val="yellow"/>
            <w:rPrChange w:id="177" w:author="Ghislieri  Marco" w:date="2022-10-27T19:23:00Z">
              <w:rPr/>
            </w:rPrChange>
          </w:rPr>
          <w:lastRenderedPageBreak/>
          <w:t xml:space="preserve">The CIMAP package also allows the customization of results </w:t>
        </w:r>
        <w:commentRangeStart w:id="178"/>
        <w:r w:rsidRPr="00A17565">
          <w:rPr>
            <w:highlight w:val="yellow"/>
            <w:rPrChange w:id="179" w:author="Ghislieri  Marco" w:date="2022-10-27T19:23:00Z">
              <w:rPr/>
            </w:rPrChange>
          </w:rPr>
          <w:t xml:space="preserve">with the possibility of </w:t>
        </w:r>
        <w:proofErr w:type="spellStart"/>
        <w:r w:rsidRPr="00A17565">
          <w:rPr>
            <w:highlight w:val="yellow"/>
            <w:rPrChange w:id="180" w:author="Ghislieri  Marco" w:date="2022-10-27T19:23:00Z">
              <w:rPr/>
            </w:rPrChange>
          </w:rPr>
          <w:t>coloring</w:t>
        </w:r>
        <w:proofErr w:type="spellEnd"/>
        <w:r w:rsidRPr="00A17565">
          <w:rPr>
            <w:highlight w:val="yellow"/>
            <w:rPrChange w:id="181" w:author="Ghislieri  Marco" w:date="2022-10-27T19:23:00Z">
              <w:rPr/>
            </w:rPrChange>
          </w:rPr>
          <w:t xml:space="preserve"> the graphical results for a more in-depth analysis of the results.</w:t>
        </w:r>
        <w:commentRangeEnd w:id="178"/>
        <w:r w:rsidRPr="00A17565">
          <w:rPr>
            <w:rStyle w:val="Rimandocommento"/>
            <w:highlight w:val="yellow"/>
            <w:rPrChange w:id="182" w:author="Ghislieri  Marco" w:date="2022-10-27T19:23:00Z">
              <w:rPr>
                <w:rStyle w:val="Rimandocommento"/>
              </w:rPr>
            </w:rPrChange>
          </w:rPr>
          <w:commentReference w:id="178"/>
        </w:r>
        <w:del w:id="183" w:author="gregorio dotti" w:date="2022-11-02T11:22:00Z">
          <w:r w:rsidRPr="00A17565" w:rsidDel="0099154A">
            <w:rPr>
              <w:highlight w:val="yellow"/>
              <w:rPrChange w:id="184" w:author="Ghislieri  Marco" w:date="2022-10-27T19:23:00Z">
                <w:rPr/>
              </w:rPrChange>
            </w:rPr>
            <w:delText xml:space="preserve"> </w:delText>
          </w:r>
          <w:commentRangeStart w:id="185"/>
          <w:r w:rsidRPr="00A17565" w:rsidDel="0099154A">
            <w:rPr>
              <w:highlight w:val="yellow"/>
              <w:rPrChange w:id="186" w:author="Ghislieri  Marco" w:date="2022-10-27T19:23:00Z">
                <w:rPr/>
              </w:rPrChange>
            </w:rPr>
            <w:delText>To the authors’ knowledge, there are no publicly available packages that implement the algorithm</w:delText>
          </w:r>
          <w:commentRangeEnd w:id="185"/>
          <w:r w:rsidRPr="00A17565" w:rsidDel="0099154A">
            <w:rPr>
              <w:rStyle w:val="Rimandocommento"/>
              <w:highlight w:val="yellow"/>
              <w:rPrChange w:id="187" w:author="Ghislieri  Marco" w:date="2022-10-27T19:23:00Z">
                <w:rPr>
                  <w:rStyle w:val="Rimandocommento"/>
                </w:rPr>
              </w:rPrChange>
            </w:rPr>
            <w:commentReference w:id="185"/>
          </w:r>
          <w:r w:rsidRPr="00A17565" w:rsidDel="0099154A">
            <w:rPr>
              <w:highlight w:val="yellow"/>
              <w:rPrChange w:id="188" w:author="Ghislieri  Marco" w:date="2022-10-27T19:23:00Z">
                <w:rPr/>
              </w:rPrChange>
            </w:rPr>
            <w:delText>.</w:delText>
          </w:r>
        </w:del>
      </w:ins>
    </w:p>
    <w:p w14:paraId="225D7361" w14:textId="45D6DD49" w:rsidR="009205F2" w:rsidDel="00A17565" w:rsidRDefault="009205F2">
      <w:pPr>
        <w:jc w:val="both"/>
        <w:rPr>
          <w:moveFrom w:id="189" w:author="Ghislieri  Marco" w:date="2022-10-27T18:33:00Z"/>
        </w:rPr>
        <w:pPrChange w:id="190" w:author="Ghislieri  Marco" w:date="2022-10-27T18:18:00Z">
          <w:pPr/>
        </w:pPrChange>
      </w:pPr>
      <w:moveFromRangeStart w:id="191" w:author="Ghislieri  Marco" w:date="2022-10-27T18:33:00Z" w:name="move117788039"/>
      <w:moveFrom w:id="192" w:author="Ghislieri  Marco" w:date="2022-10-27T18:33:00Z">
        <w:r w:rsidDel="00A17565">
          <w:t xml:space="preserve">The CIMAP package is a framework that provides users with methods that allow them to process their data and visualize the results of the application of the algorithm to their data. </w:t>
        </w:r>
        <w:r w:rsidR="00CB2FB1" w:rsidDel="00A17565">
          <w:t>Briefly, what the CIMAP allows the users is:</w:t>
        </w:r>
      </w:moveFrom>
    </w:p>
    <w:p w14:paraId="1FB7354F" w14:textId="553B5AB9" w:rsidR="00CB2FB1" w:rsidDel="00A17565" w:rsidRDefault="00CB2FB1">
      <w:pPr>
        <w:pStyle w:val="Paragrafoelenco"/>
        <w:numPr>
          <w:ilvl w:val="0"/>
          <w:numId w:val="1"/>
        </w:numPr>
        <w:jc w:val="both"/>
        <w:rPr>
          <w:moveFrom w:id="193" w:author="Ghislieri  Marco" w:date="2022-10-27T18:33:00Z"/>
        </w:rPr>
        <w:pPrChange w:id="194" w:author="Ghislieri  Marco" w:date="2022-10-27T18:18:00Z">
          <w:pPr>
            <w:pStyle w:val="Paragrafoelenco"/>
            <w:numPr>
              <w:numId w:val="1"/>
            </w:numPr>
            <w:ind w:hanging="360"/>
          </w:pPr>
        </w:pPrChange>
      </w:pPr>
      <w:moveFrom w:id="195" w:author="Ghislieri  Marco" w:date="2022-10-27T18:33:00Z">
        <w:r w:rsidDel="00A17565">
          <w:t>the extraction of relevant information such as the number of modalities and the distribution of the cycles in the different modalities.</w:t>
        </w:r>
      </w:moveFrom>
    </w:p>
    <w:p w14:paraId="7FA1B9F8" w14:textId="07CE750A" w:rsidR="00CB2FB1" w:rsidDel="00A17565" w:rsidRDefault="00CB2FB1">
      <w:pPr>
        <w:pStyle w:val="Paragrafoelenco"/>
        <w:numPr>
          <w:ilvl w:val="0"/>
          <w:numId w:val="1"/>
        </w:numPr>
        <w:jc w:val="both"/>
        <w:rPr>
          <w:moveFrom w:id="196" w:author="Ghislieri  Marco" w:date="2022-10-27T18:33:00Z"/>
        </w:rPr>
        <w:pPrChange w:id="197" w:author="Ghislieri  Marco" w:date="2022-10-27T18:18:00Z">
          <w:pPr>
            <w:pStyle w:val="Paragrafoelenco"/>
            <w:numPr>
              <w:numId w:val="1"/>
            </w:numPr>
            <w:ind w:hanging="360"/>
          </w:pPr>
        </w:pPrChange>
      </w:pPr>
      <w:moveFrom w:id="198" w:author="Ghislieri  Marco" w:date="2022-10-27T18:33:00Z">
        <w:r w:rsidDel="00A17565">
          <w:t xml:space="preserve">The automatic identification of the optimal cutting point of the hierarchical tree </w:t>
        </w:r>
        <w:r w:rsidR="0082335D" w:rsidDel="00A17565">
          <w:t>through the analysis of</w:t>
        </w:r>
        <w:r w:rsidDel="00A17565">
          <w:t xml:space="preserve"> both the intra-cluster variability and the variability among the formed clusters.</w:t>
        </w:r>
      </w:moveFrom>
    </w:p>
    <w:p w14:paraId="3B515E48" w14:textId="48AEEFB2" w:rsidR="00E063A9" w:rsidDel="00A17565" w:rsidRDefault="00CB2FB1">
      <w:pPr>
        <w:pStyle w:val="Paragrafoelenco"/>
        <w:numPr>
          <w:ilvl w:val="0"/>
          <w:numId w:val="1"/>
        </w:numPr>
        <w:jc w:val="both"/>
        <w:rPr>
          <w:moveFrom w:id="199" w:author="Ghislieri  Marco" w:date="2022-10-27T18:33:00Z"/>
        </w:rPr>
        <w:pPrChange w:id="200" w:author="Ghislieri  Marco" w:date="2022-10-27T18:18:00Z">
          <w:pPr>
            <w:pStyle w:val="Paragrafoelenco"/>
            <w:numPr>
              <w:numId w:val="1"/>
            </w:numPr>
            <w:ind w:hanging="360"/>
          </w:pPr>
        </w:pPrChange>
      </w:pPr>
      <w:moveFrom w:id="201" w:author="Ghislieri  Marco" w:date="2022-10-27T18:33:00Z">
        <w:r w:rsidDel="00A17565">
          <w:t>The visualization of the clustering results</w:t>
        </w:r>
        <w:r w:rsidR="00E063A9" w:rsidDel="00A17565">
          <w:t xml:space="preserve"> for an easy interpretation of results.</w:t>
        </w:r>
      </w:moveFrom>
    </w:p>
    <w:p w14:paraId="51FB2F2F" w14:textId="6DC70368" w:rsidR="00E063A9" w:rsidDel="00A17565" w:rsidRDefault="00E063A9">
      <w:pPr>
        <w:pStyle w:val="Paragrafoelenco"/>
        <w:numPr>
          <w:ilvl w:val="0"/>
          <w:numId w:val="1"/>
        </w:numPr>
        <w:jc w:val="both"/>
        <w:rPr>
          <w:moveFrom w:id="202" w:author="Ghislieri  Marco" w:date="2022-10-27T18:33:00Z"/>
        </w:rPr>
        <w:pPrChange w:id="203" w:author="Ghislieri  Marco" w:date="2022-10-27T18:18:00Z">
          <w:pPr>
            <w:pStyle w:val="Paragrafoelenco"/>
            <w:numPr>
              <w:numId w:val="1"/>
            </w:numPr>
            <w:ind w:hanging="360"/>
          </w:pPr>
        </w:pPrChange>
      </w:pPr>
      <w:moveFrom w:id="204" w:author="Ghislieri  Marco" w:date="2022-10-27T18:33:00Z">
        <w:r w:rsidDel="00A17565">
          <w:t>The automatic saving of easy-to-read results in an open-source format.</w:t>
        </w:r>
      </w:moveFrom>
    </w:p>
    <w:p w14:paraId="30B7E7FD" w14:textId="13F4EFB6" w:rsidR="00CB2FB1" w:rsidRPr="00E063A9" w:rsidDel="00A17565" w:rsidRDefault="00CB2FB1">
      <w:pPr>
        <w:jc w:val="both"/>
        <w:rPr>
          <w:moveFrom w:id="205" w:author="Ghislieri  Marco" w:date="2022-10-27T18:33:00Z"/>
        </w:rPr>
        <w:pPrChange w:id="206" w:author="Ghislieri  Marco" w:date="2022-10-27T18:18:00Z">
          <w:pPr/>
        </w:pPrChange>
      </w:pPr>
      <w:moveFrom w:id="207" w:author="Ghislieri  Marco" w:date="2022-10-27T18:33:00Z">
        <w:r w:rsidRPr="00E063A9" w:rsidDel="00A17565">
          <w:t xml:space="preserve"> </w:t>
        </w:r>
        <w:r w:rsidR="00E063A9" w:rsidRPr="00E063A9" w:rsidDel="00A17565">
          <w:t>The CIMAP package also</w:t>
        </w:r>
        <w:r w:rsidR="00E063A9" w:rsidDel="00A17565">
          <w:t xml:space="preserve"> allows </w:t>
        </w:r>
        <w:r w:rsidR="0082335D" w:rsidDel="00A17565">
          <w:t xml:space="preserve">the </w:t>
        </w:r>
        <w:r w:rsidR="00E063A9" w:rsidDel="00A17565">
          <w:t>customi</w:t>
        </w:r>
        <w:r w:rsidR="0082335D" w:rsidDel="00A17565">
          <w:t>z</w:t>
        </w:r>
        <w:r w:rsidR="00E063A9" w:rsidDel="00A17565">
          <w:t xml:space="preserve">ation of results </w:t>
        </w:r>
        <w:commentRangeStart w:id="208"/>
        <w:r w:rsidR="00E063A9" w:rsidDel="00A17565">
          <w:t>with the possibility of coloring the graphical results for a more in-depth analysis of the results.</w:t>
        </w:r>
        <w:commentRangeEnd w:id="208"/>
        <w:r w:rsidR="00A17565" w:rsidDel="00A17565">
          <w:rPr>
            <w:rStyle w:val="Rimandocommento"/>
          </w:rPr>
          <w:commentReference w:id="208"/>
        </w:r>
        <w:r w:rsidR="00E063A9" w:rsidDel="00A17565">
          <w:t xml:space="preserve"> To the authors’ knowledge</w:t>
        </w:r>
        <w:r w:rsidR="0082335D" w:rsidDel="00A17565">
          <w:t>,</w:t>
        </w:r>
        <w:r w:rsidR="00E063A9" w:rsidDel="00A17565">
          <w:t xml:space="preserve"> there are no publicly available packages that implement the algorithm.</w:t>
        </w:r>
      </w:moveFrom>
    </w:p>
    <w:moveFromRangeEnd w:id="191"/>
    <w:p w14:paraId="0445E8C7" w14:textId="37B451BE" w:rsidR="00A17565" w:rsidRDefault="00A17565" w:rsidP="00A17565">
      <w:pPr>
        <w:jc w:val="both"/>
        <w:rPr>
          <w:ins w:id="209" w:author="Ghislieri  Marco" w:date="2022-10-27T18:27:00Z"/>
        </w:rPr>
      </w:pPr>
    </w:p>
    <w:p w14:paraId="1BB0A57E" w14:textId="12C52FAE" w:rsidR="00A17565" w:rsidRPr="00A17565" w:rsidRDefault="00A17565" w:rsidP="00A17565">
      <w:pPr>
        <w:jc w:val="both"/>
        <w:rPr>
          <w:ins w:id="210" w:author="Ghislieri  Marco" w:date="2022-10-27T18:27:00Z"/>
          <w:i/>
          <w:iCs/>
          <w:rPrChange w:id="211" w:author="Ghislieri  Marco" w:date="2022-10-27T18:27:00Z">
            <w:rPr>
              <w:ins w:id="212" w:author="Ghislieri  Marco" w:date="2022-10-27T18:27:00Z"/>
            </w:rPr>
          </w:rPrChange>
        </w:rPr>
      </w:pPr>
      <w:commentRangeStart w:id="213"/>
      <w:ins w:id="214" w:author="Ghislieri  Marco" w:date="2022-10-27T18:27:00Z">
        <w:r w:rsidRPr="00A17565">
          <w:rPr>
            <w:i/>
            <w:iCs/>
            <w:rPrChange w:id="215" w:author="Ghislieri  Marco" w:date="2022-10-27T18:27:00Z">
              <w:rPr/>
            </w:rPrChange>
          </w:rPr>
          <w:t xml:space="preserve"># </w:t>
        </w:r>
      </w:ins>
      <w:ins w:id="216" w:author="Ghislieri  Marco" w:date="2022-10-27T19:16:00Z">
        <w:r>
          <w:rPr>
            <w:i/>
            <w:iCs/>
          </w:rPr>
          <w:t>Analysis w</w:t>
        </w:r>
      </w:ins>
      <w:ins w:id="217" w:author="Ghislieri  Marco" w:date="2022-10-27T18:27:00Z">
        <w:r w:rsidRPr="00A17565">
          <w:rPr>
            <w:i/>
            <w:iCs/>
            <w:rPrChange w:id="218" w:author="Ghislieri  Marco" w:date="2022-10-27T18:27:00Z">
              <w:rPr/>
            </w:rPrChange>
          </w:rPr>
          <w:t>orkflow</w:t>
        </w:r>
        <w:commentRangeEnd w:id="213"/>
        <w:r>
          <w:rPr>
            <w:rStyle w:val="Rimandocommento"/>
          </w:rPr>
          <w:commentReference w:id="213"/>
        </w:r>
      </w:ins>
    </w:p>
    <w:p w14:paraId="7133408B" w14:textId="1A47B774" w:rsidR="00A17565" w:rsidRDefault="00A17565" w:rsidP="00A17565">
      <w:pPr>
        <w:jc w:val="both"/>
        <w:rPr>
          <w:ins w:id="219" w:author="Ghislieri  Marco" w:date="2022-10-27T18:40:00Z"/>
        </w:rPr>
      </w:pPr>
      <w:ins w:id="220" w:author="Ghislieri  Marco" w:date="2022-10-27T18:38:00Z">
        <w:r>
          <w:t xml:space="preserve">The typical workflow when using </w:t>
        </w:r>
      </w:ins>
      <w:ins w:id="221" w:author="Ghislieri  Marco" w:date="2022-10-27T18:39:00Z">
        <w:r>
          <w:t xml:space="preserve">the </w:t>
        </w:r>
      </w:ins>
      <w:ins w:id="222" w:author="Ghislieri  Marco" w:date="2022-10-27T18:38:00Z">
        <w:r>
          <w:t xml:space="preserve">CIMAP algorithm </w:t>
        </w:r>
      </w:ins>
      <w:ins w:id="223" w:author="Ghislieri  Marco" w:date="2022-10-27T18:39:00Z">
        <w:r>
          <w:t xml:space="preserve">consists of the following </w:t>
        </w:r>
        <w:del w:id="224" w:author="Dotti  Gregorio" w:date="2022-11-09T16:29:00Z">
          <w:r w:rsidRPr="00A17565" w:rsidDel="00C308B2">
            <w:rPr>
              <w:highlight w:val="yellow"/>
              <w:rPrChange w:id="225" w:author="Ghislieri  Marco" w:date="2022-10-27T18:39:00Z">
                <w:rPr/>
              </w:rPrChange>
            </w:rPr>
            <w:delText>XX</w:delText>
          </w:r>
        </w:del>
      </w:ins>
      <w:ins w:id="226" w:author="Dotti  Gregorio" w:date="2022-11-09T16:29:00Z">
        <w:r w:rsidR="00C308B2">
          <w:t>6</w:t>
        </w:r>
      </w:ins>
      <w:ins w:id="227" w:author="Ghislieri  Marco" w:date="2022-10-27T18:39:00Z">
        <w:r>
          <w:t xml:space="preserve"> steps:</w:t>
        </w:r>
      </w:ins>
      <w:moveToRangeStart w:id="228" w:author="Ghislieri  Marco" w:date="2022-10-27T18:33:00Z" w:name="move117788039"/>
      <w:commentRangeStart w:id="229"/>
      <w:moveTo w:id="230" w:author="Ghislieri  Marco" w:date="2022-10-27T18:33:00Z">
        <w:del w:id="231" w:author="Ghislieri  Marco" w:date="2022-10-27T18:39:00Z">
          <w:r w:rsidDel="00A17565">
            <w:delText>The CIMAP package is a framework that provides users with methods that allow them to process their data and visualize the results of the application of the algorithm to their data</w:delText>
          </w:r>
        </w:del>
      </w:moveTo>
      <w:commentRangeEnd w:id="229"/>
      <w:del w:id="232" w:author="Ghislieri  Marco" w:date="2022-10-27T18:39:00Z">
        <w:r w:rsidDel="00A17565">
          <w:rPr>
            <w:rStyle w:val="Rimandocommento"/>
          </w:rPr>
          <w:commentReference w:id="229"/>
        </w:r>
      </w:del>
      <w:moveTo w:id="233" w:author="Ghislieri  Marco" w:date="2022-10-27T18:33:00Z">
        <w:del w:id="234" w:author="Ghislieri  Marco" w:date="2022-10-27T18:39:00Z">
          <w:r w:rsidDel="00A17565">
            <w:delText>. Briefly, what the CIMAP allows the users is:</w:delText>
          </w:r>
        </w:del>
      </w:moveTo>
    </w:p>
    <w:p w14:paraId="039FEFDC" w14:textId="1BB5D99D" w:rsidR="00A17565" w:rsidRDefault="00A17565" w:rsidP="00A17565">
      <w:pPr>
        <w:pStyle w:val="Paragrafoelenco"/>
        <w:numPr>
          <w:ilvl w:val="0"/>
          <w:numId w:val="2"/>
        </w:numPr>
        <w:jc w:val="both"/>
        <w:rPr>
          <w:ins w:id="235" w:author="Ghislieri  Marco" w:date="2022-10-27T18:42:00Z"/>
        </w:rPr>
      </w:pPr>
      <w:ins w:id="236" w:author="Ghislieri  Marco" w:date="2022-10-27T18:41:00Z">
        <w:r>
          <w:t xml:space="preserve">Data preparation (i.e., to read input data and convert them into the format </w:t>
        </w:r>
      </w:ins>
      <w:ins w:id="237" w:author="Ghislieri  Marco" w:date="2022-10-27T18:42:00Z">
        <w:r>
          <w:t>needed for the following steps</w:t>
        </w:r>
      </w:ins>
      <w:ins w:id="238" w:author="Ghislieri  Marco" w:date="2022-10-27T18:41:00Z">
        <w:r>
          <w:t>)</w:t>
        </w:r>
      </w:ins>
      <w:ins w:id="239" w:author="Ghislieri  Marco" w:date="2022-10-27T18:42:00Z">
        <w:r>
          <w:t>;</w:t>
        </w:r>
      </w:ins>
    </w:p>
    <w:p w14:paraId="2A6A1090" w14:textId="37BEE408" w:rsidR="00A17565" w:rsidRDefault="00A17565" w:rsidP="00A17565">
      <w:pPr>
        <w:pStyle w:val="Paragrafoelenco"/>
        <w:numPr>
          <w:ilvl w:val="0"/>
          <w:numId w:val="2"/>
        </w:numPr>
        <w:jc w:val="both"/>
        <w:rPr>
          <w:ins w:id="240" w:author="Ghislieri  Marco" w:date="2022-10-27T18:44:00Z"/>
        </w:rPr>
      </w:pPr>
      <w:ins w:id="241" w:author="Ghislieri  Marco" w:date="2022-10-27T18:43:00Z">
        <w:r>
          <w:t xml:space="preserve">Data pre-processing (i.e., to split </w:t>
        </w:r>
      </w:ins>
      <w:ins w:id="242" w:author="Ghislieri  Marco" w:date="2022-10-27T18:44:00Z">
        <w:r>
          <w:t>input data based on the number of muscle activations within each cycle</w:t>
        </w:r>
      </w:ins>
      <w:ins w:id="243" w:author="Ghislieri  Marco" w:date="2022-10-27T18:43:00Z">
        <w:r>
          <w:t>)</w:t>
        </w:r>
      </w:ins>
      <w:ins w:id="244" w:author="Ghislieri  Marco" w:date="2022-10-27T18:44:00Z">
        <w:r>
          <w:t>;</w:t>
        </w:r>
      </w:ins>
    </w:p>
    <w:p w14:paraId="313EE1CC" w14:textId="73CE7D87" w:rsidR="00A17565" w:rsidRDefault="00A17565" w:rsidP="00A17565">
      <w:pPr>
        <w:pStyle w:val="Paragrafoelenco"/>
        <w:numPr>
          <w:ilvl w:val="0"/>
          <w:numId w:val="2"/>
        </w:numPr>
        <w:jc w:val="both"/>
        <w:rPr>
          <w:ins w:id="245" w:author="gregorio dotti" w:date="2022-11-02T11:40:00Z"/>
        </w:rPr>
      </w:pPr>
      <w:ins w:id="246" w:author="Ghislieri  Marco" w:date="2022-10-27T18:45:00Z">
        <w:r>
          <w:t xml:space="preserve">Agglomerative Hierarchical Clustering </w:t>
        </w:r>
      </w:ins>
      <w:ins w:id="247" w:author="gregorio dotti" w:date="2022-11-02T11:48:00Z">
        <w:r w:rsidR="00C533B8">
          <w:t>[@clustering]:</w:t>
        </w:r>
      </w:ins>
      <w:commentRangeStart w:id="248"/>
      <w:ins w:id="249" w:author="Ghislieri  Marco" w:date="2022-10-27T18:45:00Z">
        <w:del w:id="250" w:author="gregorio dotti" w:date="2022-11-02T11:48:00Z">
          <w:r w:rsidDel="00C533B8">
            <w:delText>()</w:delText>
          </w:r>
          <w:commentRangeEnd w:id="248"/>
          <w:r w:rsidDel="00C533B8">
            <w:rPr>
              <w:rStyle w:val="Rimandocommento"/>
            </w:rPr>
            <w:commentReference w:id="248"/>
          </w:r>
          <w:r w:rsidDel="00C533B8">
            <w:delText>;</w:delText>
          </w:r>
        </w:del>
      </w:ins>
    </w:p>
    <w:p w14:paraId="1C325427" w14:textId="620795B0" w:rsidR="00C533B8" w:rsidRDefault="00C533B8">
      <w:pPr>
        <w:pStyle w:val="Paragrafoelenco"/>
        <w:numPr>
          <w:ilvl w:val="1"/>
          <w:numId w:val="2"/>
        </w:numPr>
        <w:jc w:val="both"/>
        <w:rPr>
          <w:ins w:id="251" w:author="Ghislieri  Marco" w:date="2022-10-27T18:45:00Z"/>
        </w:rPr>
        <w:pPrChange w:id="252" w:author="gregorio dotti" w:date="2022-11-02T11:40:00Z">
          <w:pPr>
            <w:pStyle w:val="Paragrafoelenco"/>
            <w:numPr>
              <w:numId w:val="2"/>
            </w:numPr>
            <w:ind w:hanging="360"/>
            <w:jc w:val="both"/>
          </w:pPr>
        </w:pPrChange>
      </w:pPr>
      <w:ins w:id="253" w:author="gregorio dotti" w:date="2022-11-02T11:41:00Z">
        <w:r>
          <w:t>Creation of a hierarchical tree using two distance metrics (Manhattan and Chebyshev</w:t>
        </w:r>
        <w:proofErr w:type="gramStart"/>
        <w:r>
          <w:t>);</w:t>
        </w:r>
      </w:ins>
      <w:proofErr w:type="gramEnd"/>
    </w:p>
    <w:p w14:paraId="26AD3BA7" w14:textId="24803AEC" w:rsidR="00A17565" w:rsidRDefault="00A17565" w:rsidP="00A17565">
      <w:pPr>
        <w:pStyle w:val="Paragrafoelenco"/>
        <w:numPr>
          <w:ilvl w:val="0"/>
          <w:numId w:val="2"/>
        </w:numPr>
        <w:jc w:val="both"/>
        <w:rPr>
          <w:ins w:id="254" w:author="Ghislieri  Marco" w:date="2022-10-27T18:47:00Z"/>
        </w:rPr>
      </w:pPr>
      <w:commentRangeStart w:id="255"/>
      <w:ins w:id="256" w:author="Ghislieri  Marco" w:date="2022-10-27T18:46:00Z">
        <w:r>
          <w:t xml:space="preserve">Selection of the </w:t>
        </w:r>
      </w:ins>
      <w:ins w:id="257" w:author="Ghislieri  Marco" w:date="2022-10-27T18:47:00Z">
        <w:r>
          <w:t xml:space="preserve">optimal number of clusters </w:t>
        </w:r>
        <w:commentRangeEnd w:id="255"/>
        <w:r>
          <w:rPr>
            <w:rStyle w:val="Rimandocommento"/>
          </w:rPr>
          <w:commentReference w:id="255"/>
        </w:r>
      </w:ins>
      <w:ins w:id="258" w:author="gregorio dotti" w:date="2022-11-02T11:45:00Z">
        <w:r w:rsidR="00C533B8">
          <w:t>[@cimap2]</w:t>
        </w:r>
      </w:ins>
      <w:commentRangeStart w:id="259"/>
      <w:ins w:id="260" w:author="Ghislieri  Marco" w:date="2022-10-27T18:47:00Z">
        <w:del w:id="261" w:author="gregorio dotti" w:date="2022-11-02T11:45:00Z">
          <w:r w:rsidDel="00C533B8">
            <w:delText>()</w:delText>
          </w:r>
        </w:del>
        <w:commentRangeEnd w:id="259"/>
        <w:r>
          <w:rPr>
            <w:rStyle w:val="Rimandocommento"/>
          </w:rPr>
          <w:commentReference w:id="259"/>
        </w:r>
        <w:r>
          <w:t>;</w:t>
        </w:r>
      </w:ins>
    </w:p>
    <w:p w14:paraId="3A465948" w14:textId="3FC2D8F8" w:rsidR="00A17565" w:rsidRDefault="00A17565">
      <w:pPr>
        <w:pStyle w:val="Paragrafoelenco"/>
        <w:numPr>
          <w:ilvl w:val="1"/>
          <w:numId w:val="2"/>
        </w:numPr>
        <w:jc w:val="both"/>
        <w:rPr>
          <w:ins w:id="262" w:author="gregorio dotti" w:date="2022-11-02T11:40:00Z"/>
          <w:highlight w:val="yellow"/>
        </w:rPr>
      </w:pPr>
      <w:ins w:id="263" w:author="Ghislieri  Marco" w:date="2022-10-27T19:14:00Z">
        <w:r w:rsidRPr="00A17565">
          <w:rPr>
            <w:highlight w:val="yellow"/>
            <w:rPrChange w:id="264" w:author="Ghislieri  Marco" w:date="2022-10-27T19:20:00Z">
              <w:rPr/>
            </w:rPrChange>
          </w:rPr>
          <w:t>Identification of the optimal cutting point through the analysis of both the intra-</w:t>
        </w:r>
      </w:ins>
      <w:ins w:id="265" w:author="Ghislieri  Marco" w:date="2022-10-27T19:15:00Z">
        <w:del w:id="266" w:author="gregorio dotti" w:date="2022-11-02T11:40:00Z">
          <w:r w:rsidRPr="00A17565" w:rsidDel="00C533B8">
            <w:rPr>
              <w:highlight w:val="yellow"/>
              <w:rPrChange w:id="267" w:author="Ghislieri  Marco" w:date="2022-10-27T19:20:00Z">
                <w:rPr/>
              </w:rPrChange>
            </w:rPr>
            <w:delText xml:space="preserve"> and inter-</w:delText>
          </w:r>
        </w:del>
      </w:ins>
      <w:ins w:id="268" w:author="Ghislieri  Marco" w:date="2022-10-27T19:14:00Z">
        <w:r w:rsidRPr="00A17565">
          <w:rPr>
            <w:highlight w:val="yellow"/>
            <w:rPrChange w:id="269" w:author="Ghislieri  Marco" w:date="2022-10-27T19:20:00Z">
              <w:rPr/>
            </w:rPrChange>
          </w:rPr>
          <w:t xml:space="preserve">cluster </w:t>
        </w:r>
        <w:proofErr w:type="gramStart"/>
        <w:r w:rsidRPr="00A17565">
          <w:rPr>
            <w:highlight w:val="yellow"/>
            <w:rPrChange w:id="270" w:author="Ghislieri  Marco" w:date="2022-10-27T19:20:00Z">
              <w:rPr/>
            </w:rPrChange>
          </w:rPr>
          <w:t>variability</w:t>
        </w:r>
      </w:ins>
      <w:ins w:id="271" w:author="gregorio dotti" w:date="2022-11-02T11:41:00Z">
        <w:r w:rsidR="00C533B8">
          <w:rPr>
            <w:highlight w:val="yellow"/>
          </w:rPr>
          <w:t>;</w:t>
        </w:r>
      </w:ins>
      <w:proofErr w:type="gramEnd"/>
    </w:p>
    <w:p w14:paraId="2D250AEB" w14:textId="103C94AA" w:rsidR="00C533B8" w:rsidRPr="00A17565" w:rsidRDefault="00C533B8">
      <w:pPr>
        <w:pStyle w:val="Paragrafoelenco"/>
        <w:numPr>
          <w:ilvl w:val="1"/>
          <w:numId w:val="2"/>
        </w:numPr>
        <w:jc w:val="both"/>
        <w:rPr>
          <w:ins w:id="272" w:author="Ghislieri  Marco" w:date="2022-10-27T18:47:00Z"/>
          <w:highlight w:val="yellow"/>
          <w:rPrChange w:id="273" w:author="Ghislieri  Marco" w:date="2022-10-27T19:20:00Z">
            <w:rPr>
              <w:ins w:id="274" w:author="Ghislieri  Marco" w:date="2022-10-27T18:47:00Z"/>
            </w:rPr>
          </w:rPrChange>
        </w:rPr>
        <w:pPrChange w:id="275" w:author="Ghislieri  Marco" w:date="2022-10-27T18:47:00Z">
          <w:pPr>
            <w:pStyle w:val="Paragrafoelenco"/>
            <w:numPr>
              <w:numId w:val="2"/>
            </w:numPr>
            <w:ind w:hanging="360"/>
            <w:jc w:val="both"/>
          </w:pPr>
        </w:pPrChange>
      </w:pPr>
      <w:ins w:id="276" w:author="gregorio dotti" w:date="2022-11-02T11:40:00Z">
        <w:r>
          <w:rPr>
            <w:highlight w:val="yellow"/>
          </w:rPr>
          <w:t xml:space="preserve">Identification of the </w:t>
        </w:r>
      </w:ins>
      <w:ins w:id="277" w:author="gregorio dotti" w:date="2022-11-02T11:41:00Z">
        <w:r>
          <w:rPr>
            <w:highlight w:val="yellow"/>
          </w:rPr>
          <w:t xml:space="preserve">distance </w:t>
        </w:r>
      </w:ins>
      <w:ins w:id="278" w:author="gregorio dotti" w:date="2022-11-02T11:42:00Z">
        <w:r>
          <w:rPr>
            <w:highlight w:val="yellow"/>
          </w:rPr>
          <w:t xml:space="preserve">metric that has the best inter-cluster </w:t>
        </w:r>
        <w:proofErr w:type="gramStart"/>
        <w:r>
          <w:rPr>
            <w:highlight w:val="yellow"/>
          </w:rPr>
          <w:t>variability;</w:t>
        </w:r>
      </w:ins>
      <w:proofErr w:type="gramEnd"/>
    </w:p>
    <w:p w14:paraId="5CE0286E" w14:textId="7F1976DF" w:rsidR="00A17565" w:rsidRDefault="00A17565" w:rsidP="00A17565">
      <w:pPr>
        <w:pStyle w:val="Paragrafoelenco"/>
        <w:numPr>
          <w:ilvl w:val="0"/>
          <w:numId w:val="2"/>
        </w:numPr>
        <w:jc w:val="both"/>
        <w:rPr>
          <w:ins w:id="279" w:author="Ghislieri  Marco" w:date="2022-10-27T19:12:00Z"/>
        </w:rPr>
      </w:pPr>
      <w:ins w:id="280" w:author="Ghislieri  Marco" w:date="2022-10-27T19:14:00Z">
        <w:r>
          <w:t>Cluster representation</w:t>
        </w:r>
      </w:ins>
      <w:ins w:id="281" w:author="Ghislieri  Marco" w:date="2022-10-27T18:48:00Z">
        <w:r>
          <w:t xml:space="preserve"> (available also at points 3 and 4, see </w:t>
        </w:r>
        <w:r w:rsidRPr="00A17565">
          <w:rPr>
            <w:highlight w:val="yellow"/>
            <w:rPrChange w:id="282" w:author="Ghislieri  Marco" w:date="2022-10-27T18:49:00Z">
              <w:rPr/>
            </w:rPrChange>
          </w:rPr>
          <w:t>Figure 1</w:t>
        </w:r>
        <w:r>
          <w:t xml:space="preserve"> for a</w:t>
        </w:r>
      </w:ins>
      <w:ins w:id="283" w:author="Ghislieri  Marco" w:date="2022-10-27T18:49:00Z">
        <w:r>
          <w:t xml:space="preserve"> representative example</w:t>
        </w:r>
      </w:ins>
      <w:ins w:id="284" w:author="Ghislieri  Marco" w:date="2022-10-27T18:48:00Z">
        <w:r>
          <w:t>)</w:t>
        </w:r>
      </w:ins>
      <w:ins w:id="285" w:author="Ghislieri  Marco" w:date="2022-10-27T19:12:00Z">
        <w:r>
          <w:t>;</w:t>
        </w:r>
      </w:ins>
    </w:p>
    <w:p w14:paraId="5748AF33" w14:textId="52CC42BA" w:rsidR="00A17565" w:rsidRDefault="00A17565" w:rsidP="00A17565">
      <w:pPr>
        <w:pStyle w:val="Paragrafoelenco"/>
        <w:numPr>
          <w:ilvl w:val="0"/>
          <w:numId w:val="2"/>
        </w:numPr>
        <w:jc w:val="both"/>
        <w:rPr>
          <w:ins w:id="286" w:author="Ghislieri  Marco" w:date="2022-10-27T18:49:00Z"/>
        </w:rPr>
      </w:pPr>
      <w:ins w:id="287" w:author="Ghislieri  Marco" w:date="2022-10-27T19:12:00Z">
        <w:r>
          <w:t>Data saving (</w:t>
        </w:r>
      </w:ins>
      <w:ins w:id="288" w:author="Ghislieri  Marco" w:date="2022-10-27T19:13:00Z">
        <w:r>
          <w:t>clustering results are saved in an easy-to-read and open-source format</w:t>
        </w:r>
      </w:ins>
      <w:ins w:id="289" w:author="Ghislieri  Marco" w:date="2022-10-27T19:12:00Z">
        <w:r>
          <w:t>)</w:t>
        </w:r>
      </w:ins>
      <w:ins w:id="290" w:author="Ghislieri  Marco" w:date="2022-10-27T19:13:00Z">
        <w:r>
          <w:t>.</w:t>
        </w:r>
      </w:ins>
    </w:p>
    <w:p w14:paraId="2E14D881" w14:textId="77777777" w:rsidR="00A17565" w:rsidRDefault="00A17565" w:rsidP="00A17565">
      <w:pPr>
        <w:jc w:val="both"/>
        <w:rPr>
          <w:ins w:id="291" w:author="Ghislieri  Marco" w:date="2022-10-27T19:04:00Z"/>
          <w:highlight w:val="yellow"/>
        </w:rPr>
      </w:pPr>
    </w:p>
    <w:p w14:paraId="6F81F38F" w14:textId="59F4A4F2" w:rsidR="00A17565" w:rsidRDefault="00A17565" w:rsidP="00A17565">
      <w:pPr>
        <w:jc w:val="both"/>
        <w:rPr>
          <w:ins w:id="292" w:author="Ghislieri  Marco" w:date="2022-10-27T18:51:00Z"/>
        </w:rPr>
      </w:pPr>
      <w:ins w:id="293" w:author="Ghislieri  Marco" w:date="2022-10-27T19:03:00Z">
        <w:r w:rsidRPr="00A17565">
          <w:rPr>
            <w:highlight w:val="yellow"/>
            <w:rPrChange w:id="294" w:author="Ghislieri  Marco" w:date="2022-10-27T19:04:00Z">
              <w:rPr/>
            </w:rPrChange>
          </w:rPr>
          <w:t>Figure</w:t>
        </w:r>
      </w:ins>
      <w:ins w:id="295" w:author="Ghislieri  Marco" w:date="2022-10-27T19:04:00Z">
        <w:r w:rsidRPr="00A17565">
          <w:rPr>
            <w:highlight w:val="yellow"/>
            <w:rPrChange w:id="296" w:author="Ghislieri  Marco" w:date="2022-10-27T19:04:00Z">
              <w:rPr/>
            </w:rPrChange>
          </w:rPr>
          <w:t xml:space="preserve"> </w:t>
        </w:r>
        <w:r w:rsidRPr="00A17565">
          <w:rPr>
            <w:highlight w:val="yellow"/>
            <w:rPrChange w:id="297" w:author="Ghislieri  Marco" w:date="2022-10-27T19:19:00Z">
              <w:rPr/>
            </w:rPrChange>
          </w:rPr>
          <w:t>1</w:t>
        </w:r>
      </w:ins>
      <w:ins w:id="298" w:author="Ghislieri  Marco" w:date="2022-10-27T19:18:00Z">
        <w:r w:rsidRPr="00A17565">
          <w:rPr>
            <w:highlight w:val="yellow"/>
            <w:rPrChange w:id="299" w:author="Ghislieri  Marco" w:date="2022-10-27T19:19:00Z">
              <w:rPr/>
            </w:rPrChange>
          </w:rPr>
          <w:t xml:space="preserve"> | Example of sEMG activation intervals clustering for the XX muscle acquired from a representative healthy subject</w:t>
        </w:r>
      </w:ins>
      <w:ins w:id="300" w:author="Ghislieri  Marco" w:date="2022-10-27T19:19:00Z">
        <w:r w:rsidRPr="00A17565">
          <w:rPr>
            <w:highlight w:val="yellow"/>
            <w:rPrChange w:id="301" w:author="Ghislieri  Marco" w:date="2022-10-27T19:19:00Z">
              <w:rPr/>
            </w:rPrChange>
          </w:rPr>
          <w:t xml:space="preserve"> during a 5-minute overground walking at a self-selected speed</w:t>
        </w:r>
      </w:ins>
      <w:ins w:id="302" w:author="Ghislieri  Marco" w:date="2022-10-27T19:18:00Z">
        <w:r w:rsidRPr="00A17565">
          <w:rPr>
            <w:highlight w:val="yellow"/>
            <w:rPrChange w:id="303" w:author="Ghislieri  Marco" w:date="2022-10-27T19:20:00Z">
              <w:rPr/>
            </w:rPrChange>
          </w:rPr>
          <w:t>.</w:t>
        </w:r>
      </w:ins>
      <w:ins w:id="304" w:author="Ghislieri  Marco" w:date="2022-10-27T19:19:00Z">
        <w:r w:rsidRPr="00A17565">
          <w:rPr>
            <w:highlight w:val="yellow"/>
            <w:rPrChange w:id="305" w:author="Ghislieri  Marco" w:date="2022-10-27T19:20:00Z">
              <w:rPr/>
            </w:rPrChange>
          </w:rPr>
          <w:t xml:space="preserve"> Add </w:t>
        </w:r>
      </w:ins>
      <w:ins w:id="306" w:author="Ghislieri  Marco" w:date="2022-10-27T19:20:00Z">
        <w:r>
          <w:rPr>
            <w:highlight w:val="yellow"/>
          </w:rPr>
          <w:t xml:space="preserve">a </w:t>
        </w:r>
        <w:r w:rsidRPr="00A17565">
          <w:rPr>
            <w:highlight w:val="yellow"/>
            <w:rPrChange w:id="307" w:author="Ghislieri  Marco" w:date="2022-10-27T19:20:00Z">
              <w:rPr/>
            </w:rPrChange>
          </w:rPr>
          <w:t>detailed description of the figure.</w:t>
        </w:r>
      </w:ins>
    </w:p>
    <w:p w14:paraId="3B4EA4EE" w14:textId="77777777" w:rsidR="00A17565" w:rsidRDefault="00A17565" w:rsidP="00A17565">
      <w:pPr>
        <w:jc w:val="both"/>
        <w:rPr>
          <w:ins w:id="308" w:author="Ghislieri  Marco" w:date="2022-10-27T19:04:00Z"/>
        </w:rPr>
      </w:pPr>
    </w:p>
    <w:p w14:paraId="1CBAA098" w14:textId="688B1918" w:rsidR="00A17565" w:rsidRDefault="00A17565" w:rsidP="00A17565">
      <w:pPr>
        <w:jc w:val="both"/>
        <w:rPr>
          <w:moveTo w:id="309" w:author="Ghislieri  Marco" w:date="2022-10-27T18:33:00Z"/>
        </w:rPr>
      </w:pPr>
      <w:ins w:id="310" w:author="Ghislieri  Marco" w:date="2022-10-27T18:50:00Z">
        <w:r>
          <w:t xml:space="preserve">A typical </w:t>
        </w:r>
      </w:ins>
      <w:ins w:id="311" w:author="Ghislieri  Marco" w:date="2022-10-27T18:51:00Z">
        <w:r>
          <w:t>analysis workflow can be synthetically written as follows:</w:t>
        </w:r>
      </w:ins>
    </w:p>
    <w:p w14:paraId="5640063C" w14:textId="45A0FB41" w:rsidR="00A17565" w:rsidDel="00A17565" w:rsidRDefault="00A17565" w:rsidP="00A17565">
      <w:pPr>
        <w:jc w:val="both"/>
        <w:rPr>
          <w:del w:id="312" w:author="Ghislieri  Marco" w:date="2022-10-27T18:49:00Z"/>
        </w:rPr>
      </w:pPr>
      <w:moveTo w:id="313" w:author="Ghislieri  Marco" w:date="2022-10-27T18:33:00Z">
        <w:del w:id="314" w:author="Ghislieri  Marco" w:date="2022-10-27T18:49:00Z">
          <w:r w:rsidDel="00A17565">
            <w:delText>the extraction of relevant information such as the number of modalities and the distribution of the cycles in the different modalities.</w:delText>
          </w:r>
        </w:del>
      </w:moveTo>
    </w:p>
    <w:p w14:paraId="4BD3CCAC" w14:textId="77777777" w:rsidR="00A17565" w:rsidRDefault="00A17565">
      <w:pPr>
        <w:jc w:val="both"/>
        <w:rPr>
          <w:ins w:id="315" w:author="Ghislieri  Marco" w:date="2022-10-27T18:51:00Z"/>
          <w:moveTo w:id="316" w:author="Ghislieri  Marco" w:date="2022-10-27T18:33:00Z"/>
        </w:rPr>
        <w:pPrChange w:id="317" w:author="Ghislieri  Marco" w:date="2022-10-27T18:51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commentRangeStart w:id="318"/>
      <w:commentRangeEnd w:id="318"/>
      <w:r>
        <w:rPr>
          <w:rStyle w:val="Rimandocommento"/>
        </w:rPr>
        <w:commentReference w:id="318"/>
      </w:r>
    </w:p>
    <w:p w14:paraId="713C21CE" w14:textId="266F1179" w:rsidR="00A17565" w:rsidDel="000451CB" w:rsidRDefault="000451CB">
      <w:pPr>
        <w:rPr>
          <w:del w:id="319" w:author="Ghislieri  Marco" w:date="2022-10-27T18:49:00Z"/>
        </w:rPr>
        <w:pPrChange w:id="320" w:author="Ghislieri  Marco" w:date="2022-10-27T19:26:00Z">
          <w:pPr>
            <w:jc w:val="both"/>
          </w:pPr>
        </w:pPrChange>
      </w:pPr>
      <w:ins w:id="321" w:author="Ghislieri  Marco" w:date="2022-10-27T19:25:00Z">
        <w:r>
          <w:t xml:space="preserve">Default </w:t>
        </w:r>
      </w:ins>
      <w:ins w:id="322" w:author="Ghislieri  Marco" w:date="2022-10-27T19:26:00Z">
        <w:r>
          <w:t xml:space="preserve">setting parameters are specifically </w:t>
        </w:r>
      </w:ins>
      <w:ins w:id="323" w:author="Ghislieri  Marco" w:date="2022-10-27T19:27:00Z">
        <w:r>
          <w:t xml:space="preserve">optimized for the analysis of human locomotion. However, they can be easily overridden </w:t>
        </w:r>
      </w:ins>
      <w:ins w:id="324" w:author="Ghislieri  Marco" w:date="2022-10-27T19:29:00Z">
        <w:r>
          <w:t xml:space="preserve">by modifying the arguments of the </w:t>
        </w:r>
      </w:ins>
      <w:ins w:id="325" w:author="Ghislieri  Marco" w:date="2022-10-27T19:30:00Z">
        <w:r>
          <w:t xml:space="preserve">relevant functions. Further details are available on </w:t>
        </w:r>
        <w:commentRangeStart w:id="326"/>
        <w:r>
          <w:t>GitHub</w:t>
        </w:r>
        <w:commentRangeEnd w:id="326"/>
        <w:r>
          <w:rPr>
            <w:rStyle w:val="Rimandocommento"/>
          </w:rPr>
          <w:commentReference w:id="326"/>
        </w:r>
        <w:r>
          <w:t>.</w:t>
        </w:r>
      </w:ins>
      <w:moveTo w:id="327" w:author="Ghislieri  Marco" w:date="2022-10-27T18:33:00Z">
        <w:del w:id="328" w:author="Ghislieri  Marco" w:date="2022-10-27T18:49:00Z">
          <w:r w:rsidR="00A17565" w:rsidDel="00A17565">
            <w:delText>The automatic identification of the optimal cutting point of the hierarchical tree through the analysis of both the intra-cluster variability and the variability among the formed clusters.</w:delText>
          </w:r>
        </w:del>
      </w:moveTo>
    </w:p>
    <w:p w14:paraId="395EFCC7" w14:textId="77777777" w:rsidR="000451CB" w:rsidRDefault="000451CB">
      <w:pPr>
        <w:rPr>
          <w:ins w:id="329" w:author="Ghislieri  Marco" w:date="2022-10-27T19:26:00Z"/>
          <w:moveTo w:id="330" w:author="Ghislieri  Marco" w:date="2022-10-27T18:33:00Z"/>
        </w:rPr>
        <w:pPrChange w:id="331" w:author="Ghislieri  Marco" w:date="2022-10-27T19:26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</w:p>
    <w:p w14:paraId="2AE9DF43" w14:textId="61F52FE9" w:rsidR="00A17565" w:rsidDel="00A17565" w:rsidRDefault="00A17565" w:rsidP="00A17565">
      <w:pPr>
        <w:pStyle w:val="Paragrafoelenco"/>
        <w:numPr>
          <w:ilvl w:val="0"/>
          <w:numId w:val="1"/>
        </w:numPr>
        <w:jc w:val="both"/>
        <w:rPr>
          <w:del w:id="332" w:author="Ghislieri  Marco" w:date="2022-10-27T18:49:00Z"/>
          <w:moveTo w:id="333" w:author="Ghislieri  Marco" w:date="2022-10-27T18:33:00Z"/>
        </w:rPr>
      </w:pPr>
      <w:moveTo w:id="334" w:author="Ghislieri  Marco" w:date="2022-10-27T18:33:00Z">
        <w:del w:id="335" w:author="Ghislieri  Marco" w:date="2022-10-27T18:49:00Z">
          <w:r w:rsidDel="00A17565">
            <w:delText>The visualization of the clustering results for an easy interpretation of results.</w:delText>
          </w:r>
        </w:del>
      </w:moveTo>
    </w:p>
    <w:p w14:paraId="6926D7E4" w14:textId="63279979" w:rsidR="00A17565" w:rsidDel="00A17565" w:rsidRDefault="00A17565" w:rsidP="00A17565">
      <w:pPr>
        <w:pStyle w:val="Paragrafoelenco"/>
        <w:numPr>
          <w:ilvl w:val="0"/>
          <w:numId w:val="1"/>
        </w:numPr>
        <w:jc w:val="both"/>
        <w:rPr>
          <w:del w:id="336" w:author="Ghislieri  Marco" w:date="2022-10-27T18:49:00Z"/>
          <w:moveTo w:id="337" w:author="Ghislieri  Marco" w:date="2022-10-27T18:33:00Z"/>
        </w:rPr>
      </w:pPr>
      <w:moveTo w:id="338" w:author="Ghislieri  Marco" w:date="2022-10-27T18:33:00Z">
        <w:del w:id="339" w:author="Ghislieri  Marco" w:date="2022-10-27T18:49:00Z">
          <w:r w:rsidDel="00A17565">
            <w:delText>The automatic saving of easy-to-read results in an open-source format.</w:delText>
          </w:r>
        </w:del>
      </w:moveTo>
    </w:p>
    <w:p w14:paraId="12353BC5" w14:textId="1AF6276E" w:rsidR="00A17565" w:rsidRPr="00E063A9" w:rsidDel="00A17565" w:rsidRDefault="00A17565" w:rsidP="00A17565">
      <w:pPr>
        <w:jc w:val="both"/>
        <w:rPr>
          <w:del w:id="340" w:author="Ghislieri  Marco" w:date="2022-10-27T18:33:00Z"/>
          <w:moveTo w:id="341" w:author="Ghislieri  Marco" w:date="2022-10-27T18:33:00Z"/>
        </w:rPr>
      </w:pPr>
      <w:moveTo w:id="342" w:author="Ghislieri  Marco" w:date="2022-10-27T18:33:00Z">
        <w:del w:id="343" w:author="Ghislieri  Marco" w:date="2022-10-27T18:49:00Z">
          <w:r w:rsidRPr="00E063A9" w:rsidDel="00A17565">
            <w:delText>The CIMAP package also</w:delText>
          </w:r>
          <w:r w:rsidDel="00A17565">
            <w:delText xml:space="preserve"> allows the customization of results </w:delText>
          </w:r>
          <w:commentRangeStart w:id="344"/>
          <w:r w:rsidDel="00A17565">
            <w:delText>with the possibility of coloring the graphical results for a more in-depth analysis of the results.</w:delText>
          </w:r>
          <w:commentRangeEnd w:id="344"/>
          <w:r w:rsidDel="00A17565">
            <w:rPr>
              <w:rStyle w:val="Rimandocommento"/>
            </w:rPr>
            <w:commentReference w:id="344"/>
          </w:r>
          <w:r w:rsidDel="00A17565">
            <w:delText xml:space="preserve"> </w:delText>
          </w:r>
          <w:commentRangeStart w:id="345"/>
          <w:r w:rsidDel="00A17565">
            <w:delText>To the authors’ knowledge, there are no publicly available packages that implement the algorithm</w:delText>
          </w:r>
        </w:del>
      </w:moveTo>
      <w:commentRangeEnd w:id="345"/>
      <w:del w:id="346" w:author="Ghislieri  Marco" w:date="2022-10-27T18:49:00Z">
        <w:r w:rsidDel="00A17565">
          <w:rPr>
            <w:rStyle w:val="Rimandocommento"/>
          </w:rPr>
          <w:commentReference w:id="345"/>
        </w:r>
      </w:del>
      <w:moveTo w:id="347" w:author="Ghislieri  Marco" w:date="2022-10-27T18:33:00Z">
        <w:del w:id="348" w:author="Ghislieri  Marco" w:date="2022-10-27T18:49:00Z">
          <w:r w:rsidDel="00A17565">
            <w:delText>.</w:delText>
          </w:r>
        </w:del>
      </w:moveTo>
    </w:p>
    <w:moveToRangeEnd w:id="228"/>
    <w:p w14:paraId="0D5471FF" w14:textId="77777777" w:rsidR="00A17565" w:rsidRDefault="00A17565" w:rsidP="00A17565">
      <w:pPr>
        <w:jc w:val="both"/>
        <w:rPr>
          <w:ins w:id="349" w:author="Ghislieri  Marco" w:date="2022-10-27T18:05:00Z"/>
        </w:rPr>
      </w:pPr>
    </w:p>
    <w:p w14:paraId="166752F2" w14:textId="25230D8F" w:rsidR="00A86F8F" w:rsidRPr="00A17565" w:rsidRDefault="00470A46">
      <w:pPr>
        <w:jc w:val="both"/>
        <w:rPr>
          <w:i/>
          <w:iCs/>
          <w:rPrChange w:id="350" w:author="Ghislieri  Marco" w:date="2022-10-27T18:26:00Z">
            <w:rPr/>
          </w:rPrChange>
        </w:rPr>
        <w:pPrChange w:id="351" w:author="Ghislieri  Marco" w:date="2022-10-27T18:18:00Z">
          <w:pPr/>
        </w:pPrChange>
      </w:pPr>
      <w:r w:rsidRPr="00A17565">
        <w:rPr>
          <w:i/>
          <w:iCs/>
          <w:rPrChange w:id="352" w:author="Ghislieri  Marco" w:date="2022-10-27T18:26:00Z">
            <w:rPr/>
          </w:rPrChange>
        </w:rPr>
        <w:t xml:space="preserve"># </w:t>
      </w:r>
      <w:del w:id="353" w:author="Ghislieri  Marco" w:date="2022-10-27T18:15:00Z">
        <w:r w:rsidRPr="00A17565" w:rsidDel="00A17565">
          <w:rPr>
            <w:i/>
            <w:iCs/>
            <w:rPrChange w:id="354" w:author="Ghislieri  Marco" w:date="2022-10-27T18:26:00Z">
              <w:rPr/>
            </w:rPrChange>
          </w:rPr>
          <w:delText>Documentation</w:delText>
        </w:r>
      </w:del>
      <w:ins w:id="355" w:author="Ghislieri  Marco" w:date="2022-10-27T18:15:00Z">
        <w:r w:rsidR="00A17565" w:rsidRPr="00A17565">
          <w:rPr>
            <w:i/>
            <w:iCs/>
            <w:rPrChange w:id="356" w:author="Ghislieri  Marco" w:date="2022-10-27T18:26:00Z">
              <w:rPr/>
            </w:rPrChange>
          </w:rPr>
          <w:t>Availability</w:t>
        </w:r>
      </w:ins>
    </w:p>
    <w:p w14:paraId="7E08866D" w14:textId="5C9C9C0A" w:rsidR="00470A46" w:rsidDel="00A17565" w:rsidRDefault="00A17565">
      <w:pPr>
        <w:jc w:val="both"/>
        <w:rPr>
          <w:del w:id="357" w:author="Ghislieri  Marco" w:date="2022-10-27T18:19:00Z"/>
        </w:rPr>
        <w:pPrChange w:id="358" w:author="Ghislieri  Marco" w:date="2022-10-27T18:19:00Z">
          <w:pPr/>
        </w:pPrChange>
      </w:pPr>
      <w:ins w:id="359" w:author="Ghislieri  Marco" w:date="2022-10-27T18:15:00Z">
        <w:r>
          <w:t xml:space="preserve">The latest </w:t>
        </w:r>
      </w:ins>
      <w:ins w:id="360" w:author="Ghislieri  Marco" w:date="2022-10-27T18:21:00Z">
        <w:r>
          <w:t>stable release</w:t>
        </w:r>
      </w:ins>
      <w:ins w:id="361" w:author="Ghislieri  Marco" w:date="2022-10-27T18:15:00Z">
        <w:r>
          <w:t xml:space="preserve"> of CIMAP is freely ava</w:t>
        </w:r>
      </w:ins>
      <w:ins w:id="362" w:author="Ghislieri  Marco" w:date="2022-10-27T18:16:00Z">
        <w:r>
          <w:t xml:space="preserve">ilable on </w:t>
        </w:r>
        <w:commentRangeStart w:id="363"/>
        <w:r>
          <w:t>GitHub</w:t>
        </w:r>
        <w:commentRangeEnd w:id="363"/>
        <w:r>
          <w:rPr>
            <w:rStyle w:val="Rimandocommento"/>
          </w:rPr>
          <w:commentReference w:id="363"/>
        </w:r>
        <w:r>
          <w:t xml:space="preserve">. Documentation and representative examples </w:t>
        </w:r>
      </w:ins>
      <w:del w:id="364" w:author="Ghislieri  Marco" w:date="2022-10-27T18:17:00Z">
        <w:r w:rsidR="00470A46" w:rsidDel="00A17565">
          <w:delText>The documentation with all the information regarding the usage and the data preparation for the usage of CIMAP is</w:delText>
        </w:r>
      </w:del>
      <w:ins w:id="365" w:author="Ghislieri  Marco" w:date="2022-10-27T18:17:00Z">
        <w:r>
          <w:t>are</w:t>
        </w:r>
      </w:ins>
      <w:r w:rsidR="00470A46">
        <w:t xml:space="preserve"> </w:t>
      </w:r>
      <w:ins w:id="366" w:author="Ghislieri  Marco" w:date="2022-10-27T18:18:00Z">
        <w:r>
          <w:t xml:space="preserve">freely </w:t>
        </w:r>
      </w:ins>
      <w:r w:rsidR="00470A46">
        <w:t xml:space="preserve">available </w:t>
      </w:r>
      <w:ins w:id="367" w:author="Ghislieri  Marco" w:date="2022-10-27T18:17:00Z">
        <w:r>
          <w:t>in each version’s readme file</w:t>
        </w:r>
      </w:ins>
      <w:ins w:id="368" w:author="Ghislieri  Marco" w:date="2022-10-27T18:19:00Z">
        <w:r>
          <w:t>.</w:t>
        </w:r>
      </w:ins>
      <w:del w:id="369" w:author="Ghislieri  Marco" w:date="2022-10-27T18:18:00Z">
        <w:r w:rsidR="00470A46" w:rsidDel="00A17565">
          <w:delText>at the following URL:</w:delText>
        </w:r>
      </w:del>
    </w:p>
    <w:p w14:paraId="3A7531F6" w14:textId="002E766C" w:rsidR="00470A46" w:rsidRPr="00470A46" w:rsidDel="00A17565" w:rsidRDefault="00470A46">
      <w:pPr>
        <w:jc w:val="both"/>
        <w:rPr>
          <w:del w:id="370" w:author="Ghislieri  Marco" w:date="2022-10-27T18:21:00Z"/>
          <w:rFonts w:ascii="Courier New" w:eastAsia="Times New Roman" w:hAnsi="Courier New" w:cs="Courier New"/>
          <w:color w:val="000000"/>
          <w:sz w:val="20"/>
          <w:szCs w:val="20"/>
          <w:lang w:eastAsia="en-GB"/>
        </w:rPr>
        <w:pPrChange w:id="371" w:author="Ghislieri  Marco" w:date="2022-10-27T18:19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del w:id="372" w:author="Ghislieri  Marco" w:date="2022-10-27T18:19:00Z">
        <w:r w:rsidRPr="00470A46" w:rsidDel="00A17565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[</w:delText>
        </w:r>
        <w:r w:rsidRPr="00052642" w:rsidDel="00A17565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CIMAP Documentation](</w:delText>
        </w:r>
        <w:r w:rsidR="00052642" w:rsidRPr="00052642" w:rsidDel="00A17565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link documentation</w:delText>
        </w:r>
        <w:r w:rsidRPr="00470A46" w:rsidDel="00A17565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delText>)</w:delText>
        </w:r>
      </w:del>
    </w:p>
    <w:p w14:paraId="4AB7E355" w14:textId="1181C0DD" w:rsidR="00052642" w:rsidRPr="00052642" w:rsidDel="00A17565" w:rsidRDefault="00052642">
      <w:pPr>
        <w:jc w:val="both"/>
        <w:rPr>
          <w:del w:id="373" w:author="Ghislieri  Marco" w:date="2022-10-27T18:21:00Z"/>
        </w:rPr>
        <w:pPrChange w:id="374" w:author="Ghislieri  Marco" w:date="2022-10-27T18:18:00Z">
          <w:pPr/>
        </w:pPrChange>
      </w:pPr>
    </w:p>
    <w:p w14:paraId="17AD3488" w14:textId="3F78332B" w:rsidR="00A17565" w:rsidRDefault="00052642" w:rsidP="00A17565">
      <w:pPr>
        <w:jc w:val="both"/>
        <w:rPr>
          <w:ins w:id="375" w:author="Ghislieri  Marco" w:date="2022-10-27T18:58:00Z"/>
        </w:rPr>
      </w:pPr>
      <w:del w:id="376" w:author="Ghislieri  Marco" w:date="2022-10-27T18:21:00Z">
        <w:r w:rsidRPr="00052642" w:rsidDel="00A17565">
          <w:delText>A</w:delText>
        </w:r>
        <w:r w:rsidDel="00A17565">
          <w:delText xml:space="preserve"> complete description of [data formatting](link data formatting) for the application and an</w:delText>
        </w:r>
        <w:r w:rsidRPr="00052642" w:rsidDel="00A17565">
          <w:delText xml:space="preserve"> [example of usage] </w:delText>
        </w:r>
        <w:r w:rsidDel="00A17565">
          <w:delText>(link jupyter) can be found. Also, an [example dataset](link ex data) is given to try the algorithm.</w:delText>
        </w:r>
      </w:del>
      <w:ins w:id="377" w:author="Ghislieri  Marco" w:date="2022-10-27T18:21:00Z">
        <w:r w:rsidR="00A17565">
          <w:t xml:space="preserve"> </w:t>
        </w:r>
      </w:ins>
      <w:ins w:id="378" w:author="Ghislieri  Marco" w:date="2022-10-27T18:22:00Z">
        <w:r w:rsidR="00A17565">
          <w:t>T</w:t>
        </w:r>
      </w:ins>
      <w:ins w:id="379" w:author="Ghislieri  Marco" w:date="2022-10-27T18:21:00Z">
        <w:r w:rsidR="00A17565">
          <w:t xml:space="preserve">he latest stable release </w:t>
        </w:r>
      </w:ins>
      <w:ins w:id="380" w:author="Ghislieri  Marco" w:date="2022-10-27T18:22:00Z">
        <w:r w:rsidR="00A17565">
          <w:t>of CIMAP can be easily installed through the bash shell or command prompt with the following</w:t>
        </w:r>
      </w:ins>
      <w:ins w:id="381" w:author="Ghislieri  Marco" w:date="2022-10-27T18:23:00Z">
        <w:r w:rsidR="00A17565">
          <w:t xml:space="preserve"> command:</w:t>
        </w:r>
      </w:ins>
    </w:p>
    <w:p w14:paraId="014FCB6C" w14:textId="77777777" w:rsidR="00A17565" w:rsidRDefault="00A17565" w:rsidP="00A17565">
      <w:pPr>
        <w:jc w:val="both"/>
        <w:rPr>
          <w:ins w:id="382" w:author="Ghislieri  Marco" w:date="2022-10-27T18:23:00Z"/>
        </w:rPr>
      </w:pPr>
    </w:p>
    <w:p w14:paraId="52F5FFE6" w14:textId="3187E535" w:rsidR="00A17565" w:rsidRDefault="00A17565" w:rsidP="00A17565">
      <w:pPr>
        <w:jc w:val="center"/>
        <w:rPr>
          <w:ins w:id="383" w:author="Ghislieri  Marco" w:date="2022-10-27T18:58:00Z"/>
        </w:rPr>
      </w:pPr>
      <w:ins w:id="384" w:author="Ghislieri  Marco" w:date="2022-10-27T18:23:00Z">
        <w:r w:rsidRPr="00A17565">
          <w:t>pip install CIMAP</w:t>
        </w:r>
      </w:ins>
    </w:p>
    <w:p w14:paraId="4570DFD8" w14:textId="77777777" w:rsidR="00A17565" w:rsidRPr="00A17565" w:rsidRDefault="00A17565" w:rsidP="00A17565"/>
    <w:p w14:paraId="565B7911" w14:textId="42BB7036" w:rsidR="00A17565" w:rsidRDefault="00A17565" w:rsidP="00A17565">
      <w:pPr>
        <w:jc w:val="both"/>
        <w:rPr>
          <w:ins w:id="385" w:author="Ghislieri  Marco" w:date="2022-10-27T18:25:00Z"/>
        </w:rPr>
      </w:pPr>
      <w:ins w:id="386" w:author="Ghislieri  Marco" w:date="2022-10-27T19:23:00Z">
        <w:r>
          <w:t>Further d</w:t>
        </w:r>
      </w:ins>
      <w:ins w:id="387" w:author="Ghislieri  Marco" w:date="2022-10-27T18:24:00Z">
        <w:r>
          <w:t>etails on</w:t>
        </w:r>
      </w:ins>
      <w:ins w:id="388" w:author="Ghislieri  Marco" w:date="2022-10-27T19:23:00Z">
        <w:r>
          <w:t xml:space="preserve"> </w:t>
        </w:r>
      </w:ins>
      <w:ins w:id="389" w:author="Ghislieri  Marco" w:date="2022-10-27T19:24:00Z">
        <w:r>
          <w:t xml:space="preserve">the </w:t>
        </w:r>
      </w:ins>
      <w:ins w:id="390" w:author="Ghislieri  Marco" w:date="2022-10-27T19:23:00Z">
        <w:r>
          <w:t>setup process and</w:t>
        </w:r>
      </w:ins>
      <w:ins w:id="391" w:author="Ghislieri  Marco" w:date="2022-10-27T18:24:00Z">
        <w:r>
          <w:t xml:space="preserve"> Py</w:t>
        </w:r>
      </w:ins>
      <w:ins w:id="392" w:author="Ghislieri  Marco" w:date="2022-10-27T18:25:00Z">
        <w:r>
          <w:t xml:space="preserve">thon minimum requirements are available on </w:t>
        </w:r>
        <w:commentRangeStart w:id="393"/>
        <w:r>
          <w:t>GitHub</w:t>
        </w:r>
        <w:commentRangeEnd w:id="393"/>
        <w:r>
          <w:rPr>
            <w:rStyle w:val="Rimandocommento"/>
          </w:rPr>
          <w:commentReference w:id="393"/>
        </w:r>
        <w:r>
          <w:t>.</w:t>
        </w:r>
      </w:ins>
    </w:p>
    <w:p w14:paraId="2F1392F6" w14:textId="77777777" w:rsidR="00A17565" w:rsidRDefault="00A17565" w:rsidP="00A17565">
      <w:pPr>
        <w:jc w:val="both"/>
        <w:rPr>
          <w:ins w:id="394" w:author="Ghislieri  Marco" w:date="2022-10-27T18:23:00Z"/>
        </w:rPr>
      </w:pPr>
    </w:p>
    <w:p w14:paraId="6D4B7D30" w14:textId="0632650E" w:rsidR="00A17565" w:rsidRPr="00A17565" w:rsidRDefault="00A17565" w:rsidP="00A17565">
      <w:pPr>
        <w:jc w:val="both"/>
        <w:rPr>
          <w:ins w:id="395" w:author="Ghislieri  Marco" w:date="2022-10-27T18:05:00Z"/>
          <w:i/>
          <w:iCs/>
          <w:rPrChange w:id="396" w:author="Ghislieri  Marco" w:date="2022-10-27T18:26:00Z">
            <w:rPr>
              <w:ins w:id="397" w:author="Ghislieri  Marco" w:date="2022-10-27T18:05:00Z"/>
            </w:rPr>
          </w:rPrChange>
        </w:rPr>
      </w:pPr>
      <w:ins w:id="398" w:author="Ghislieri  Marco" w:date="2022-10-27T18:05:00Z">
        <w:r w:rsidRPr="00A17565">
          <w:rPr>
            <w:i/>
            <w:iCs/>
            <w:rPrChange w:id="399" w:author="Ghislieri  Marco" w:date="2022-10-27T18:26:00Z">
              <w:rPr/>
            </w:rPrChange>
          </w:rPr>
          <w:t xml:space="preserve"># </w:t>
        </w:r>
        <w:proofErr w:type="spellStart"/>
        <w:r w:rsidRPr="00A17565">
          <w:rPr>
            <w:i/>
            <w:iCs/>
            <w:rPrChange w:id="400" w:author="Ghislieri  Marco" w:date="2022-10-27T18:26:00Z">
              <w:rPr/>
            </w:rPrChange>
          </w:rPr>
          <w:t>Acknoledgments</w:t>
        </w:r>
        <w:proofErr w:type="spellEnd"/>
      </w:ins>
    </w:p>
    <w:p w14:paraId="0E5F16A0" w14:textId="553B5EB5" w:rsidR="00A17565" w:rsidRDefault="00A17565" w:rsidP="00A17565">
      <w:pPr>
        <w:jc w:val="both"/>
        <w:rPr>
          <w:ins w:id="401" w:author="Ghislieri  Marco" w:date="2022-10-27T18:05:00Z"/>
        </w:rPr>
      </w:pPr>
      <w:ins w:id="402" w:author="Ghislieri  Marco" w:date="2022-10-27T18:06:00Z">
        <w:r>
          <w:lastRenderedPageBreak/>
          <w:t xml:space="preserve">The authors are grateful to </w:t>
        </w:r>
      </w:ins>
      <w:ins w:id="403" w:author="Ghislieri  Marco" w:date="2022-10-27T18:08:00Z">
        <w:r>
          <w:t>(</w:t>
        </w:r>
      </w:ins>
      <w:ins w:id="404" w:author="Ghislieri  Marco" w:date="2022-10-27T18:09:00Z">
        <w:r>
          <w:t>in alphabetical order</w:t>
        </w:r>
      </w:ins>
      <w:ins w:id="405" w:author="Ghislieri  Marco" w:date="2022-10-27T18:08:00Z">
        <w:r>
          <w:t>)</w:t>
        </w:r>
      </w:ins>
      <w:ins w:id="406" w:author="Ghislieri  Marco" w:date="2022-10-27T18:09:00Z">
        <w:r>
          <w:t xml:space="preserve">: Prof. Valentina Agostini, </w:t>
        </w:r>
      </w:ins>
      <w:proofErr w:type="spellStart"/>
      <w:ins w:id="407" w:author="Ghislieri  Marco" w:date="2022-10-27T18:06:00Z">
        <w:r>
          <w:t>Dr.</w:t>
        </w:r>
        <w:proofErr w:type="spellEnd"/>
        <w:r>
          <w:t xml:space="preserve"> Cristina Castagneri</w:t>
        </w:r>
      </w:ins>
      <w:ins w:id="408" w:author="Ghislieri  Marco" w:date="2022-10-27T18:09:00Z">
        <w:r>
          <w:t>, and Prof. Marco Knaflitz</w:t>
        </w:r>
      </w:ins>
      <w:ins w:id="409" w:author="Ghislieri  Marco" w:date="2022-10-27T18:06:00Z">
        <w:r>
          <w:t xml:space="preserve"> </w:t>
        </w:r>
      </w:ins>
      <w:ins w:id="410" w:author="Ghislieri  Marco" w:date="2022-10-27T18:07:00Z">
        <w:r>
          <w:t xml:space="preserve">for their contributions </w:t>
        </w:r>
      </w:ins>
      <w:ins w:id="411" w:author="Ghislieri  Marco" w:date="2022-10-27T18:08:00Z">
        <w:r>
          <w:t>to</w:t>
        </w:r>
      </w:ins>
      <w:ins w:id="412" w:author="Ghislieri  Marco" w:date="2022-10-27T18:07:00Z">
        <w:r>
          <w:t xml:space="preserve"> the development </w:t>
        </w:r>
      </w:ins>
      <w:ins w:id="413" w:author="Ghislieri  Marco" w:date="2022-10-27T18:08:00Z">
        <w:r>
          <w:t xml:space="preserve">and validation </w:t>
        </w:r>
      </w:ins>
      <w:ins w:id="414" w:author="Ghislieri  Marco" w:date="2022-10-27T18:07:00Z">
        <w:r>
          <w:t>of t</w:t>
        </w:r>
      </w:ins>
      <w:ins w:id="415" w:author="Ghislieri  Marco" w:date="2022-10-27T18:08:00Z">
        <w:r>
          <w:t>his approach.</w:t>
        </w:r>
      </w:ins>
      <w:ins w:id="416" w:author="Ghislieri  Marco" w:date="2022-10-27T18:10:00Z">
        <w:r>
          <w:t xml:space="preserve"> An up-to-date list of contributors is available on the </w:t>
        </w:r>
        <w:commentRangeStart w:id="417"/>
        <w:r>
          <w:t>GitHub page</w:t>
        </w:r>
        <w:commentRangeEnd w:id="417"/>
        <w:r>
          <w:rPr>
            <w:rStyle w:val="Rimandocommento"/>
          </w:rPr>
          <w:commentReference w:id="417"/>
        </w:r>
        <w:r>
          <w:t>.</w:t>
        </w:r>
      </w:ins>
    </w:p>
    <w:p w14:paraId="3A020B8B" w14:textId="77777777" w:rsidR="00A17565" w:rsidRDefault="00A17565" w:rsidP="00A17565">
      <w:pPr>
        <w:jc w:val="both"/>
        <w:rPr>
          <w:ins w:id="418" w:author="Ghislieri  Marco" w:date="2022-10-27T18:05:00Z"/>
        </w:rPr>
      </w:pPr>
    </w:p>
    <w:p w14:paraId="645DD599" w14:textId="50C755B4" w:rsidR="00A17565" w:rsidRDefault="00052642">
      <w:pPr>
        <w:jc w:val="both"/>
        <w:rPr>
          <w:ins w:id="419" w:author="gregorio dotti" w:date="2022-11-02T11:48:00Z"/>
          <w:i/>
          <w:iCs/>
        </w:rPr>
      </w:pPr>
      <w:commentRangeStart w:id="420"/>
      <w:r w:rsidRPr="00A17565">
        <w:rPr>
          <w:i/>
          <w:iCs/>
          <w:rPrChange w:id="421" w:author="Ghislieri  Marco" w:date="2022-10-27T18:26:00Z">
            <w:rPr/>
          </w:rPrChange>
        </w:rPr>
        <w:t xml:space="preserve"># </w:t>
      </w:r>
      <w:commentRangeStart w:id="422"/>
      <w:r w:rsidRPr="00A17565">
        <w:rPr>
          <w:i/>
          <w:iCs/>
          <w:rPrChange w:id="423" w:author="Ghislieri  Marco" w:date="2022-10-27T18:26:00Z">
            <w:rPr/>
          </w:rPrChange>
        </w:rPr>
        <w:t>References</w:t>
      </w:r>
      <w:commentRangeEnd w:id="420"/>
      <w:r w:rsidR="00A17565" w:rsidRPr="00A17565">
        <w:rPr>
          <w:rStyle w:val="Rimandocommento"/>
          <w:i/>
          <w:iCs/>
          <w:rPrChange w:id="424" w:author="Ghislieri  Marco" w:date="2022-10-27T18:26:00Z">
            <w:rPr>
              <w:rStyle w:val="Rimandocommento"/>
            </w:rPr>
          </w:rPrChange>
        </w:rPr>
        <w:commentReference w:id="420"/>
      </w:r>
      <w:commentRangeEnd w:id="422"/>
      <w:r w:rsidR="00D8444B">
        <w:rPr>
          <w:rStyle w:val="Rimandocommento"/>
        </w:rPr>
        <w:commentReference w:id="422"/>
      </w:r>
    </w:p>
    <w:p w14:paraId="1CE091C5" w14:textId="7677935A" w:rsidR="00C533B8" w:rsidRDefault="00C533B8">
      <w:pPr>
        <w:jc w:val="both"/>
        <w:rPr>
          <w:ins w:id="425" w:author="gregorio dotti" w:date="2022-11-02T11:48:00Z"/>
          <w:i/>
          <w:iCs/>
        </w:rPr>
      </w:pPr>
    </w:p>
    <w:p w14:paraId="4FAB0F79" w14:textId="77777777" w:rsidR="00C533B8" w:rsidRPr="00C533B8" w:rsidRDefault="00C533B8">
      <w:pPr>
        <w:pStyle w:val="Nessunaspaziatura"/>
        <w:rPr>
          <w:ins w:id="426" w:author="gregorio dotti" w:date="2022-11-02T11:48:00Z"/>
        </w:rPr>
        <w:pPrChange w:id="427" w:author="gregorio dotti" w:date="2022-11-02T11:49:00Z">
          <w:pPr>
            <w:jc w:val="both"/>
          </w:pPr>
        </w:pPrChange>
      </w:pPr>
      <w:ins w:id="428" w:author="gregorio dotti" w:date="2022-11-02T11:48:00Z">
        <w:r w:rsidRPr="00C533B8">
          <w:t>@</w:t>
        </w:r>
        <w:proofErr w:type="gramStart"/>
        <w:r w:rsidRPr="00C533B8">
          <w:t>article{</w:t>
        </w:r>
        <w:proofErr w:type="gramEnd"/>
        <w:r w:rsidRPr="00C533B8">
          <w:t>ghislieri_lstm,</w:t>
        </w:r>
      </w:ins>
    </w:p>
    <w:p w14:paraId="707D807A" w14:textId="77777777" w:rsidR="00C533B8" w:rsidRPr="00C533B8" w:rsidRDefault="00C533B8">
      <w:pPr>
        <w:pStyle w:val="Nessunaspaziatura"/>
        <w:rPr>
          <w:ins w:id="429" w:author="gregorio dotti" w:date="2022-11-02T11:48:00Z"/>
        </w:rPr>
        <w:pPrChange w:id="430" w:author="gregorio dotti" w:date="2022-11-02T11:49:00Z">
          <w:pPr>
            <w:jc w:val="both"/>
          </w:pPr>
        </w:pPrChange>
      </w:pPr>
      <w:ins w:id="431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Long short-term memory (LSTM) recurrent neural network for muscle activity detection},</w:t>
        </w:r>
      </w:ins>
    </w:p>
    <w:p w14:paraId="19B6BB43" w14:textId="77777777" w:rsidR="00C533B8" w:rsidRPr="00C533B8" w:rsidRDefault="00C533B8">
      <w:pPr>
        <w:pStyle w:val="Nessunaspaziatura"/>
        <w:rPr>
          <w:ins w:id="432" w:author="gregorio dotti" w:date="2022-11-02T11:48:00Z"/>
          <w:lang w:val="it-IT"/>
          <w:rPrChange w:id="433" w:author="gregorio dotti" w:date="2022-11-02T11:48:00Z">
            <w:rPr>
              <w:ins w:id="434" w:author="gregorio dotti" w:date="2022-11-02T11:48:00Z"/>
              <w:i/>
              <w:iCs/>
            </w:rPr>
          </w:rPrChange>
        </w:rPr>
        <w:pPrChange w:id="435" w:author="gregorio dotti" w:date="2022-11-02T11:49:00Z">
          <w:pPr>
            <w:jc w:val="both"/>
          </w:pPr>
        </w:pPrChange>
      </w:pPr>
      <w:ins w:id="436" w:author="gregorio dotti" w:date="2022-11-02T11:48:00Z">
        <w:r w:rsidRPr="00C533B8">
          <w:t xml:space="preserve">  </w:t>
        </w:r>
        <w:proofErr w:type="spellStart"/>
        <w:r w:rsidRPr="00C533B8">
          <w:rPr>
            <w:lang w:val="it-IT"/>
            <w:rPrChange w:id="437" w:author="gregorio dotti" w:date="2022-11-02T11:48:00Z">
              <w:rPr>
                <w:i/>
                <w:iCs/>
              </w:rPr>
            </w:rPrChange>
          </w:rPr>
          <w:t>author</w:t>
        </w:r>
        <w:proofErr w:type="spellEnd"/>
        <w:proofErr w:type="gramStart"/>
        <w:r w:rsidRPr="00C533B8">
          <w:rPr>
            <w:lang w:val="it-IT"/>
            <w:rPrChange w:id="438" w:author="gregorio dotti" w:date="2022-11-02T11:48:00Z">
              <w:rPr>
                <w:i/>
                <w:iCs/>
              </w:rPr>
            </w:rPrChange>
          </w:rPr>
          <w:t>={</w:t>
        </w:r>
        <w:proofErr w:type="gramEnd"/>
        <w:r w:rsidRPr="00C533B8">
          <w:rPr>
            <w:lang w:val="it-IT"/>
            <w:rPrChange w:id="439" w:author="gregorio dotti" w:date="2022-11-02T11:48:00Z">
              <w:rPr>
                <w:i/>
                <w:iCs/>
              </w:rPr>
            </w:rPrChange>
          </w:rPr>
          <w:t>Ghislieri, Marco and Cerone, Giacinto Luigi and Knaflitz, Marco and Agostini, Valentina},</w:t>
        </w:r>
      </w:ins>
    </w:p>
    <w:p w14:paraId="123AC565" w14:textId="77777777" w:rsidR="00C533B8" w:rsidRPr="00C533B8" w:rsidRDefault="00C533B8">
      <w:pPr>
        <w:pStyle w:val="Nessunaspaziatura"/>
        <w:rPr>
          <w:ins w:id="440" w:author="gregorio dotti" w:date="2022-11-02T11:48:00Z"/>
        </w:rPr>
        <w:pPrChange w:id="441" w:author="gregorio dotti" w:date="2022-11-02T11:49:00Z">
          <w:pPr>
            <w:jc w:val="both"/>
          </w:pPr>
        </w:pPrChange>
      </w:pPr>
      <w:ins w:id="442" w:author="gregorio dotti" w:date="2022-11-02T11:48:00Z">
        <w:r w:rsidRPr="00C533B8">
          <w:rPr>
            <w:lang w:val="it-IT"/>
            <w:rPrChange w:id="443" w:author="gregorio dotti" w:date="2022-11-02T11:48:00Z">
              <w:rPr>
                <w:i/>
                <w:iCs/>
              </w:rPr>
            </w:rPrChange>
          </w:rPr>
          <w:t xml:space="preserve">  </w:t>
        </w:r>
        <w:r w:rsidRPr="00C533B8">
          <w:t>journal</w:t>
        </w:r>
        <w:proofErr w:type="gramStart"/>
        <w:r w:rsidRPr="00C533B8">
          <w:t>={</w:t>
        </w:r>
        <w:proofErr w:type="gramEnd"/>
        <w:r w:rsidRPr="00C533B8">
          <w:t xml:space="preserve">Journal of </w:t>
        </w:r>
        <w:proofErr w:type="spellStart"/>
        <w:r w:rsidRPr="00C533B8">
          <w:t>NeuroEngineering</w:t>
        </w:r>
        <w:proofErr w:type="spellEnd"/>
        <w:r w:rsidRPr="00C533B8">
          <w:t xml:space="preserve"> and Rehabilitation},</w:t>
        </w:r>
      </w:ins>
    </w:p>
    <w:p w14:paraId="73B3752D" w14:textId="77777777" w:rsidR="00C533B8" w:rsidRPr="00C533B8" w:rsidRDefault="00C533B8">
      <w:pPr>
        <w:pStyle w:val="Nessunaspaziatura"/>
        <w:rPr>
          <w:ins w:id="444" w:author="gregorio dotti" w:date="2022-11-02T11:48:00Z"/>
        </w:rPr>
        <w:pPrChange w:id="445" w:author="gregorio dotti" w:date="2022-11-02T11:49:00Z">
          <w:pPr>
            <w:jc w:val="both"/>
          </w:pPr>
        </w:pPrChange>
      </w:pPr>
      <w:ins w:id="446" w:author="gregorio dotti" w:date="2022-11-02T11:48:00Z">
        <w:r w:rsidRPr="00C533B8">
          <w:t xml:space="preserve">  volume</w:t>
        </w:r>
        <w:proofErr w:type="gramStart"/>
        <w:r w:rsidRPr="00C533B8">
          <w:t>={</w:t>
        </w:r>
        <w:proofErr w:type="gramEnd"/>
        <w:r w:rsidRPr="00C533B8">
          <w:t>18},</w:t>
        </w:r>
      </w:ins>
    </w:p>
    <w:p w14:paraId="46A3361C" w14:textId="77777777" w:rsidR="00C533B8" w:rsidRPr="00C533B8" w:rsidRDefault="00C533B8">
      <w:pPr>
        <w:pStyle w:val="Nessunaspaziatura"/>
        <w:rPr>
          <w:ins w:id="447" w:author="gregorio dotti" w:date="2022-11-02T11:48:00Z"/>
        </w:rPr>
        <w:pPrChange w:id="448" w:author="gregorio dotti" w:date="2022-11-02T11:49:00Z">
          <w:pPr>
            <w:jc w:val="both"/>
          </w:pPr>
        </w:pPrChange>
      </w:pPr>
      <w:ins w:id="449" w:author="gregorio dotti" w:date="2022-11-02T11:48:00Z">
        <w:r w:rsidRPr="00C533B8">
          <w:t xml:space="preserve">  number</w:t>
        </w:r>
        <w:proofErr w:type="gramStart"/>
        <w:r w:rsidRPr="00C533B8">
          <w:t>={</w:t>
        </w:r>
        <w:proofErr w:type="gramEnd"/>
        <w:r w:rsidRPr="00C533B8">
          <w:t>1},</w:t>
        </w:r>
      </w:ins>
    </w:p>
    <w:p w14:paraId="7E5FA643" w14:textId="77777777" w:rsidR="00C533B8" w:rsidRPr="00C533B8" w:rsidRDefault="00C533B8">
      <w:pPr>
        <w:pStyle w:val="Nessunaspaziatura"/>
        <w:rPr>
          <w:ins w:id="450" w:author="gregorio dotti" w:date="2022-11-02T11:48:00Z"/>
        </w:rPr>
        <w:pPrChange w:id="451" w:author="gregorio dotti" w:date="2022-11-02T11:49:00Z">
          <w:pPr>
            <w:jc w:val="both"/>
          </w:pPr>
        </w:pPrChange>
      </w:pPr>
      <w:ins w:id="452" w:author="gregorio dotti" w:date="2022-11-02T11:48:00Z">
        <w:r w:rsidRPr="00C533B8">
          <w:t xml:space="preserve">  pages</w:t>
        </w:r>
        <w:proofErr w:type="gramStart"/>
        <w:r w:rsidRPr="00C533B8">
          <w:t>={</w:t>
        </w:r>
        <w:proofErr w:type="gramEnd"/>
        <w:r w:rsidRPr="00C533B8">
          <w:t>1--15},</w:t>
        </w:r>
      </w:ins>
    </w:p>
    <w:p w14:paraId="367A4D3B" w14:textId="77777777" w:rsidR="00C533B8" w:rsidRPr="00C533B8" w:rsidRDefault="00C533B8">
      <w:pPr>
        <w:pStyle w:val="Nessunaspaziatura"/>
        <w:rPr>
          <w:ins w:id="453" w:author="gregorio dotti" w:date="2022-11-02T11:48:00Z"/>
        </w:rPr>
        <w:pPrChange w:id="454" w:author="gregorio dotti" w:date="2022-11-02T11:49:00Z">
          <w:pPr>
            <w:jc w:val="both"/>
          </w:pPr>
        </w:pPrChange>
      </w:pPr>
      <w:ins w:id="455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2021},</w:t>
        </w:r>
      </w:ins>
    </w:p>
    <w:p w14:paraId="0CF191B3" w14:textId="77777777" w:rsidR="00C533B8" w:rsidRPr="00C533B8" w:rsidRDefault="00C533B8">
      <w:pPr>
        <w:pStyle w:val="Nessunaspaziatura"/>
        <w:rPr>
          <w:ins w:id="456" w:author="gregorio dotti" w:date="2022-11-02T11:48:00Z"/>
        </w:rPr>
        <w:pPrChange w:id="457" w:author="gregorio dotti" w:date="2022-11-02T11:49:00Z">
          <w:pPr>
            <w:jc w:val="both"/>
          </w:pPr>
        </w:pPrChange>
      </w:pPr>
      <w:ins w:id="458" w:author="gregorio dotti" w:date="2022-11-02T11:48:00Z">
        <w:r w:rsidRPr="00C533B8">
          <w:t xml:space="preserve">  publisher</w:t>
        </w:r>
        <w:proofErr w:type="gramStart"/>
        <w:r w:rsidRPr="00C533B8">
          <w:t>={</w:t>
        </w:r>
        <w:proofErr w:type="gramEnd"/>
        <w:r w:rsidRPr="00C533B8">
          <w:t>BioMed Central}</w:t>
        </w:r>
      </w:ins>
    </w:p>
    <w:p w14:paraId="49D77C76" w14:textId="665C8685" w:rsidR="00C533B8" w:rsidRPr="00C533B8" w:rsidRDefault="00C533B8">
      <w:pPr>
        <w:pStyle w:val="Nessunaspaziatura"/>
        <w:rPr>
          <w:ins w:id="459" w:author="gregorio dotti" w:date="2022-11-02T11:48:00Z"/>
        </w:rPr>
        <w:pPrChange w:id="460" w:author="gregorio dotti" w:date="2022-11-02T11:49:00Z">
          <w:pPr>
            <w:jc w:val="both"/>
          </w:pPr>
        </w:pPrChange>
      </w:pPr>
      <w:ins w:id="461" w:author="gregorio dotti" w:date="2022-11-02T11:48:00Z">
        <w:r w:rsidRPr="00C533B8">
          <w:t>}</w:t>
        </w:r>
      </w:ins>
    </w:p>
    <w:p w14:paraId="6ACE8AD0" w14:textId="77777777" w:rsidR="00C533B8" w:rsidRPr="00C533B8" w:rsidRDefault="00C533B8">
      <w:pPr>
        <w:pStyle w:val="Nessunaspaziatura"/>
        <w:rPr>
          <w:ins w:id="462" w:author="gregorio dotti" w:date="2022-11-02T11:48:00Z"/>
        </w:rPr>
        <w:pPrChange w:id="463" w:author="gregorio dotti" w:date="2022-11-02T11:49:00Z">
          <w:pPr>
            <w:jc w:val="both"/>
          </w:pPr>
        </w:pPrChange>
      </w:pPr>
      <w:ins w:id="464" w:author="gregorio dotti" w:date="2022-11-02T11:48:00Z">
        <w:r w:rsidRPr="00C533B8">
          <w:t>@</w:t>
        </w:r>
        <w:proofErr w:type="gramStart"/>
        <w:r w:rsidRPr="00C533B8">
          <w:t>article{</w:t>
        </w:r>
        <w:proofErr w:type="gramEnd"/>
        <w:r w:rsidRPr="00C533B8">
          <w:t>bonato_knaflitz,</w:t>
        </w:r>
      </w:ins>
    </w:p>
    <w:p w14:paraId="10B04680" w14:textId="77777777" w:rsidR="00C533B8" w:rsidRPr="00C533B8" w:rsidRDefault="00C533B8">
      <w:pPr>
        <w:pStyle w:val="Nessunaspaziatura"/>
        <w:rPr>
          <w:ins w:id="465" w:author="gregorio dotti" w:date="2022-11-02T11:48:00Z"/>
        </w:rPr>
        <w:pPrChange w:id="466" w:author="gregorio dotti" w:date="2022-11-02T11:49:00Z">
          <w:pPr>
            <w:jc w:val="both"/>
          </w:pPr>
        </w:pPrChange>
      </w:pPr>
      <w:ins w:id="467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A statistical method for the measurement of muscle activation intervals from surface myoelectric signal during gait},</w:t>
        </w:r>
      </w:ins>
    </w:p>
    <w:p w14:paraId="558D5692" w14:textId="77777777" w:rsidR="00C533B8" w:rsidRPr="00C533B8" w:rsidRDefault="00C533B8">
      <w:pPr>
        <w:pStyle w:val="Nessunaspaziatura"/>
        <w:rPr>
          <w:ins w:id="468" w:author="gregorio dotti" w:date="2022-11-02T11:48:00Z"/>
        </w:rPr>
        <w:pPrChange w:id="469" w:author="gregorio dotti" w:date="2022-11-02T11:49:00Z">
          <w:pPr>
            <w:jc w:val="both"/>
          </w:pPr>
        </w:pPrChange>
      </w:pPr>
      <w:ins w:id="470" w:author="gregorio dotti" w:date="2022-11-02T11:48:00Z">
        <w:r w:rsidRPr="00C533B8">
          <w:t xml:space="preserve">  author</w:t>
        </w:r>
        <w:proofErr w:type="gramStart"/>
        <w:r w:rsidRPr="00C533B8">
          <w:t>={</w:t>
        </w:r>
        <w:proofErr w:type="spellStart"/>
        <w:proofErr w:type="gramEnd"/>
        <w:r w:rsidRPr="00C533B8">
          <w:t>Bonato</w:t>
        </w:r>
        <w:proofErr w:type="spellEnd"/>
        <w:r w:rsidRPr="00C533B8">
          <w:t xml:space="preserve">, Paolo and </w:t>
        </w:r>
        <w:proofErr w:type="spellStart"/>
        <w:r w:rsidRPr="00C533B8">
          <w:t>D'Alessio</w:t>
        </w:r>
        <w:proofErr w:type="spellEnd"/>
        <w:r w:rsidRPr="00C533B8">
          <w:t>, Tommaso and Knaflitz, Marco},</w:t>
        </w:r>
      </w:ins>
    </w:p>
    <w:p w14:paraId="2A3EF01D" w14:textId="77777777" w:rsidR="00C533B8" w:rsidRPr="00C533B8" w:rsidRDefault="00C533B8">
      <w:pPr>
        <w:pStyle w:val="Nessunaspaziatura"/>
        <w:rPr>
          <w:ins w:id="471" w:author="gregorio dotti" w:date="2022-11-02T11:48:00Z"/>
        </w:rPr>
        <w:pPrChange w:id="472" w:author="gregorio dotti" w:date="2022-11-02T11:49:00Z">
          <w:pPr>
            <w:jc w:val="both"/>
          </w:pPr>
        </w:pPrChange>
      </w:pPr>
      <w:ins w:id="473" w:author="gregorio dotti" w:date="2022-11-02T11:48:00Z">
        <w:r w:rsidRPr="00C533B8">
          <w:t xml:space="preserve">  journal</w:t>
        </w:r>
        <w:proofErr w:type="gramStart"/>
        <w:r w:rsidRPr="00C533B8">
          <w:t>={</w:t>
        </w:r>
        <w:proofErr w:type="gramEnd"/>
        <w:r w:rsidRPr="00C533B8">
          <w:t>IEEE Transactions on biomedical engineering},</w:t>
        </w:r>
      </w:ins>
    </w:p>
    <w:p w14:paraId="4B8E508A" w14:textId="77777777" w:rsidR="00C533B8" w:rsidRPr="00C533B8" w:rsidRDefault="00C533B8">
      <w:pPr>
        <w:pStyle w:val="Nessunaspaziatura"/>
        <w:rPr>
          <w:ins w:id="474" w:author="gregorio dotti" w:date="2022-11-02T11:48:00Z"/>
        </w:rPr>
        <w:pPrChange w:id="475" w:author="gregorio dotti" w:date="2022-11-02T11:49:00Z">
          <w:pPr>
            <w:jc w:val="both"/>
          </w:pPr>
        </w:pPrChange>
      </w:pPr>
      <w:ins w:id="476" w:author="gregorio dotti" w:date="2022-11-02T11:48:00Z">
        <w:r w:rsidRPr="00C533B8">
          <w:t xml:space="preserve">  volume</w:t>
        </w:r>
        <w:proofErr w:type="gramStart"/>
        <w:r w:rsidRPr="00C533B8">
          <w:t>={</w:t>
        </w:r>
        <w:proofErr w:type="gramEnd"/>
        <w:r w:rsidRPr="00C533B8">
          <w:t>45},</w:t>
        </w:r>
      </w:ins>
    </w:p>
    <w:p w14:paraId="2DB4AD54" w14:textId="77777777" w:rsidR="00C533B8" w:rsidRPr="00C533B8" w:rsidRDefault="00C533B8">
      <w:pPr>
        <w:pStyle w:val="Nessunaspaziatura"/>
        <w:rPr>
          <w:ins w:id="477" w:author="gregorio dotti" w:date="2022-11-02T11:48:00Z"/>
        </w:rPr>
        <w:pPrChange w:id="478" w:author="gregorio dotti" w:date="2022-11-02T11:49:00Z">
          <w:pPr>
            <w:jc w:val="both"/>
          </w:pPr>
        </w:pPrChange>
      </w:pPr>
      <w:ins w:id="479" w:author="gregorio dotti" w:date="2022-11-02T11:48:00Z">
        <w:r w:rsidRPr="00C533B8">
          <w:t xml:space="preserve">  number</w:t>
        </w:r>
        <w:proofErr w:type="gramStart"/>
        <w:r w:rsidRPr="00C533B8">
          <w:t>={</w:t>
        </w:r>
        <w:proofErr w:type="gramEnd"/>
        <w:r w:rsidRPr="00C533B8">
          <w:t>3},</w:t>
        </w:r>
      </w:ins>
    </w:p>
    <w:p w14:paraId="076A3846" w14:textId="77777777" w:rsidR="00C533B8" w:rsidRPr="00C533B8" w:rsidRDefault="00C533B8">
      <w:pPr>
        <w:pStyle w:val="Nessunaspaziatura"/>
        <w:rPr>
          <w:ins w:id="480" w:author="gregorio dotti" w:date="2022-11-02T11:48:00Z"/>
        </w:rPr>
        <w:pPrChange w:id="481" w:author="gregorio dotti" w:date="2022-11-02T11:49:00Z">
          <w:pPr>
            <w:jc w:val="both"/>
          </w:pPr>
        </w:pPrChange>
      </w:pPr>
      <w:ins w:id="482" w:author="gregorio dotti" w:date="2022-11-02T11:48:00Z">
        <w:r w:rsidRPr="00C533B8">
          <w:t xml:space="preserve">  pages</w:t>
        </w:r>
        <w:proofErr w:type="gramStart"/>
        <w:r w:rsidRPr="00C533B8">
          <w:t>={</w:t>
        </w:r>
        <w:proofErr w:type="gramEnd"/>
        <w:r w:rsidRPr="00C533B8">
          <w:t>287--299},</w:t>
        </w:r>
      </w:ins>
    </w:p>
    <w:p w14:paraId="10FD9738" w14:textId="77777777" w:rsidR="00C533B8" w:rsidRPr="00C533B8" w:rsidRDefault="00C533B8">
      <w:pPr>
        <w:pStyle w:val="Nessunaspaziatura"/>
        <w:rPr>
          <w:ins w:id="483" w:author="gregorio dotti" w:date="2022-11-02T11:48:00Z"/>
        </w:rPr>
        <w:pPrChange w:id="484" w:author="gregorio dotti" w:date="2022-11-02T11:49:00Z">
          <w:pPr>
            <w:jc w:val="both"/>
          </w:pPr>
        </w:pPrChange>
      </w:pPr>
      <w:ins w:id="485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1998},</w:t>
        </w:r>
      </w:ins>
    </w:p>
    <w:p w14:paraId="6B9F0540" w14:textId="77777777" w:rsidR="00C533B8" w:rsidRPr="00C533B8" w:rsidRDefault="00C533B8">
      <w:pPr>
        <w:pStyle w:val="Nessunaspaziatura"/>
        <w:rPr>
          <w:ins w:id="486" w:author="gregorio dotti" w:date="2022-11-02T11:48:00Z"/>
        </w:rPr>
        <w:pPrChange w:id="487" w:author="gregorio dotti" w:date="2022-11-02T11:49:00Z">
          <w:pPr>
            <w:jc w:val="both"/>
          </w:pPr>
        </w:pPrChange>
      </w:pPr>
      <w:ins w:id="488" w:author="gregorio dotti" w:date="2022-11-02T11:48:00Z">
        <w:r w:rsidRPr="00C533B8">
          <w:t xml:space="preserve">  publisher={IEEE}</w:t>
        </w:r>
      </w:ins>
    </w:p>
    <w:p w14:paraId="4E995425" w14:textId="77777777" w:rsidR="00C533B8" w:rsidRPr="00C533B8" w:rsidRDefault="00C533B8">
      <w:pPr>
        <w:pStyle w:val="Nessunaspaziatura"/>
        <w:rPr>
          <w:ins w:id="489" w:author="gregorio dotti" w:date="2022-11-02T11:48:00Z"/>
        </w:rPr>
        <w:pPrChange w:id="490" w:author="gregorio dotti" w:date="2022-11-02T11:49:00Z">
          <w:pPr>
            <w:jc w:val="both"/>
          </w:pPr>
        </w:pPrChange>
      </w:pPr>
      <w:ins w:id="491" w:author="gregorio dotti" w:date="2022-11-02T11:48:00Z">
        <w:r w:rsidRPr="00C533B8">
          <w:t>}</w:t>
        </w:r>
      </w:ins>
    </w:p>
    <w:p w14:paraId="6B3DFEDC" w14:textId="77777777" w:rsidR="00C533B8" w:rsidRPr="00C533B8" w:rsidRDefault="00C533B8">
      <w:pPr>
        <w:pStyle w:val="Nessunaspaziatura"/>
        <w:rPr>
          <w:ins w:id="492" w:author="gregorio dotti" w:date="2022-11-02T11:48:00Z"/>
        </w:rPr>
        <w:pPrChange w:id="493" w:author="gregorio dotti" w:date="2022-11-02T11:49:00Z">
          <w:pPr>
            <w:jc w:val="both"/>
          </w:pPr>
        </w:pPrChange>
      </w:pPr>
    </w:p>
    <w:p w14:paraId="44671B95" w14:textId="77777777" w:rsidR="00C533B8" w:rsidRPr="00C533B8" w:rsidRDefault="00C533B8">
      <w:pPr>
        <w:pStyle w:val="Nessunaspaziatura"/>
        <w:rPr>
          <w:ins w:id="494" w:author="gregorio dotti" w:date="2022-11-02T11:48:00Z"/>
        </w:rPr>
        <w:pPrChange w:id="495" w:author="gregorio dotti" w:date="2022-11-02T11:49:00Z">
          <w:pPr>
            <w:jc w:val="both"/>
          </w:pPr>
        </w:pPrChange>
      </w:pPr>
      <w:ins w:id="496" w:author="gregorio dotti" w:date="2022-11-02T11:48:00Z">
        <w:r w:rsidRPr="00C533B8">
          <w:t>@</w:t>
        </w:r>
        <w:proofErr w:type="gramStart"/>
        <w:r w:rsidRPr="00C533B8">
          <w:t>article{</w:t>
        </w:r>
        <w:proofErr w:type="gramEnd"/>
        <w:r w:rsidRPr="00C533B8">
          <w:t>agostini_1,</w:t>
        </w:r>
      </w:ins>
    </w:p>
    <w:p w14:paraId="4299FF11" w14:textId="77777777" w:rsidR="00C533B8" w:rsidRPr="00C533B8" w:rsidRDefault="00C533B8">
      <w:pPr>
        <w:pStyle w:val="Nessunaspaziatura"/>
        <w:rPr>
          <w:ins w:id="497" w:author="gregorio dotti" w:date="2022-11-02T11:48:00Z"/>
        </w:rPr>
        <w:pPrChange w:id="498" w:author="gregorio dotti" w:date="2022-11-02T11:49:00Z">
          <w:pPr>
            <w:jc w:val="both"/>
          </w:pPr>
        </w:pPrChange>
      </w:pPr>
      <w:ins w:id="499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Normative EMG activation patterns of school-age children during gait},</w:t>
        </w:r>
      </w:ins>
    </w:p>
    <w:p w14:paraId="28DB0425" w14:textId="77777777" w:rsidR="00C533B8" w:rsidRPr="00C533B8" w:rsidRDefault="00C533B8">
      <w:pPr>
        <w:pStyle w:val="Nessunaspaziatura"/>
        <w:rPr>
          <w:ins w:id="500" w:author="gregorio dotti" w:date="2022-11-02T11:48:00Z"/>
        </w:rPr>
        <w:pPrChange w:id="501" w:author="gregorio dotti" w:date="2022-11-02T11:49:00Z">
          <w:pPr>
            <w:jc w:val="both"/>
          </w:pPr>
        </w:pPrChange>
      </w:pPr>
      <w:ins w:id="502" w:author="gregorio dotti" w:date="2022-11-02T11:48:00Z">
        <w:r w:rsidRPr="00C533B8">
          <w:t xml:space="preserve">  author</w:t>
        </w:r>
        <w:proofErr w:type="gramStart"/>
        <w:r w:rsidRPr="00C533B8">
          <w:t>={</w:t>
        </w:r>
        <w:proofErr w:type="gramEnd"/>
        <w:r w:rsidRPr="00C533B8">
          <w:t xml:space="preserve">Agostini, Valentina and </w:t>
        </w:r>
        <w:proofErr w:type="spellStart"/>
        <w:r w:rsidRPr="00C533B8">
          <w:t>Nascimbeni</w:t>
        </w:r>
        <w:proofErr w:type="spellEnd"/>
        <w:r w:rsidRPr="00C533B8">
          <w:t xml:space="preserve">, A and </w:t>
        </w:r>
        <w:proofErr w:type="spellStart"/>
        <w:r w:rsidRPr="00C533B8">
          <w:t>Gaffuri</w:t>
        </w:r>
        <w:proofErr w:type="spellEnd"/>
        <w:r w:rsidRPr="00C533B8">
          <w:t xml:space="preserve">, A and </w:t>
        </w:r>
        <w:proofErr w:type="spellStart"/>
        <w:r w:rsidRPr="00C533B8">
          <w:t>Imazio</w:t>
        </w:r>
        <w:proofErr w:type="spellEnd"/>
        <w:r w:rsidRPr="00C533B8">
          <w:t>, P and Benedetti, MG and Knaflitz, M},</w:t>
        </w:r>
      </w:ins>
    </w:p>
    <w:p w14:paraId="753AD887" w14:textId="77777777" w:rsidR="00C533B8" w:rsidRPr="00C533B8" w:rsidRDefault="00C533B8">
      <w:pPr>
        <w:pStyle w:val="Nessunaspaziatura"/>
        <w:rPr>
          <w:ins w:id="503" w:author="gregorio dotti" w:date="2022-11-02T11:48:00Z"/>
        </w:rPr>
        <w:pPrChange w:id="504" w:author="gregorio dotti" w:date="2022-11-02T11:49:00Z">
          <w:pPr>
            <w:jc w:val="both"/>
          </w:pPr>
        </w:pPrChange>
      </w:pPr>
      <w:ins w:id="505" w:author="gregorio dotti" w:date="2022-11-02T11:48:00Z">
        <w:r w:rsidRPr="00C533B8">
          <w:t xml:space="preserve">  journal</w:t>
        </w:r>
        <w:proofErr w:type="gramStart"/>
        <w:r w:rsidRPr="00C533B8">
          <w:t>={</w:t>
        </w:r>
        <w:proofErr w:type="gramEnd"/>
        <w:r w:rsidRPr="00C533B8">
          <w:t>Gait \&amp; posture},</w:t>
        </w:r>
      </w:ins>
    </w:p>
    <w:p w14:paraId="6D91B21E" w14:textId="77777777" w:rsidR="00C533B8" w:rsidRPr="00C533B8" w:rsidRDefault="00C533B8">
      <w:pPr>
        <w:pStyle w:val="Nessunaspaziatura"/>
        <w:rPr>
          <w:ins w:id="506" w:author="gregorio dotti" w:date="2022-11-02T11:48:00Z"/>
        </w:rPr>
        <w:pPrChange w:id="507" w:author="gregorio dotti" w:date="2022-11-02T11:49:00Z">
          <w:pPr>
            <w:jc w:val="both"/>
          </w:pPr>
        </w:pPrChange>
      </w:pPr>
      <w:ins w:id="508" w:author="gregorio dotti" w:date="2022-11-02T11:48:00Z">
        <w:r w:rsidRPr="00C533B8">
          <w:t xml:space="preserve">  volume</w:t>
        </w:r>
        <w:proofErr w:type="gramStart"/>
        <w:r w:rsidRPr="00C533B8">
          <w:t>={</w:t>
        </w:r>
        <w:proofErr w:type="gramEnd"/>
        <w:r w:rsidRPr="00C533B8">
          <w:t>32},</w:t>
        </w:r>
      </w:ins>
    </w:p>
    <w:p w14:paraId="096B2B81" w14:textId="77777777" w:rsidR="00C533B8" w:rsidRPr="00C533B8" w:rsidRDefault="00C533B8">
      <w:pPr>
        <w:pStyle w:val="Nessunaspaziatura"/>
        <w:rPr>
          <w:ins w:id="509" w:author="gregorio dotti" w:date="2022-11-02T11:48:00Z"/>
        </w:rPr>
        <w:pPrChange w:id="510" w:author="gregorio dotti" w:date="2022-11-02T11:49:00Z">
          <w:pPr>
            <w:jc w:val="both"/>
          </w:pPr>
        </w:pPrChange>
      </w:pPr>
      <w:ins w:id="511" w:author="gregorio dotti" w:date="2022-11-02T11:48:00Z">
        <w:r w:rsidRPr="00C533B8">
          <w:t xml:space="preserve">  number</w:t>
        </w:r>
        <w:proofErr w:type="gramStart"/>
        <w:r w:rsidRPr="00C533B8">
          <w:t>={</w:t>
        </w:r>
        <w:proofErr w:type="gramEnd"/>
        <w:r w:rsidRPr="00C533B8">
          <w:t>3},</w:t>
        </w:r>
      </w:ins>
    </w:p>
    <w:p w14:paraId="6F70980D" w14:textId="77777777" w:rsidR="00C533B8" w:rsidRPr="00C533B8" w:rsidRDefault="00C533B8">
      <w:pPr>
        <w:pStyle w:val="Nessunaspaziatura"/>
        <w:rPr>
          <w:ins w:id="512" w:author="gregorio dotti" w:date="2022-11-02T11:48:00Z"/>
        </w:rPr>
        <w:pPrChange w:id="513" w:author="gregorio dotti" w:date="2022-11-02T11:49:00Z">
          <w:pPr>
            <w:jc w:val="both"/>
          </w:pPr>
        </w:pPrChange>
      </w:pPr>
      <w:ins w:id="514" w:author="gregorio dotti" w:date="2022-11-02T11:48:00Z">
        <w:r w:rsidRPr="00C533B8">
          <w:t xml:space="preserve">  pages</w:t>
        </w:r>
        <w:proofErr w:type="gramStart"/>
        <w:r w:rsidRPr="00C533B8">
          <w:t>={</w:t>
        </w:r>
        <w:proofErr w:type="gramEnd"/>
        <w:r w:rsidRPr="00C533B8">
          <w:t>285--289},</w:t>
        </w:r>
      </w:ins>
    </w:p>
    <w:p w14:paraId="4D8620A9" w14:textId="77777777" w:rsidR="00C533B8" w:rsidRPr="00C533B8" w:rsidRDefault="00C533B8">
      <w:pPr>
        <w:pStyle w:val="Nessunaspaziatura"/>
        <w:rPr>
          <w:ins w:id="515" w:author="gregorio dotti" w:date="2022-11-02T11:48:00Z"/>
        </w:rPr>
        <w:pPrChange w:id="516" w:author="gregorio dotti" w:date="2022-11-02T11:49:00Z">
          <w:pPr>
            <w:jc w:val="both"/>
          </w:pPr>
        </w:pPrChange>
      </w:pPr>
      <w:ins w:id="517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2010},</w:t>
        </w:r>
      </w:ins>
    </w:p>
    <w:p w14:paraId="2D9FC9A3" w14:textId="77777777" w:rsidR="00C533B8" w:rsidRPr="00C533B8" w:rsidRDefault="00C533B8">
      <w:pPr>
        <w:pStyle w:val="Nessunaspaziatura"/>
        <w:rPr>
          <w:ins w:id="518" w:author="gregorio dotti" w:date="2022-11-02T11:48:00Z"/>
        </w:rPr>
        <w:pPrChange w:id="519" w:author="gregorio dotti" w:date="2022-11-02T11:49:00Z">
          <w:pPr>
            <w:jc w:val="both"/>
          </w:pPr>
        </w:pPrChange>
      </w:pPr>
      <w:ins w:id="520" w:author="gregorio dotti" w:date="2022-11-02T11:48:00Z">
        <w:r w:rsidRPr="00C533B8">
          <w:t xml:space="preserve">  publisher={Elsevier}</w:t>
        </w:r>
      </w:ins>
    </w:p>
    <w:p w14:paraId="66074EAD" w14:textId="77777777" w:rsidR="00C533B8" w:rsidRPr="00C533B8" w:rsidRDefault="00C533B8">
      <w:pPr>
        <w:pStyle w:val="Nessunaspaziatura"/>
        <w:rPr>
          <w:ins w:id="521" w:author="gregorio dotti" w:date="2022-11-02T11:48:00Z"/>
        </w:rPr>
        <w:pPrChange w:id="522" w:author="gregorio dotti" w:date="2022-11-02T11:49:00Z">
          <w:pPr>
            <w:jc w:val="both"/>
          </w:pPr>
        </w:pPrChange>
      </w:pPr>
      <w:ins w:id="523" w:author="gregorio dotti" w:date="2022-11-02T11:48:00Z">
        <w:r w:rsidRPr="00C533B8">
          <w:t>}</w:t>
        </w:r>
      </w:ins>
    </w:p>
    <w:p w14:paraId="4162223B" w14:textId="77777777" w:rsidR="00C533B8" w:rsidRPr="00C533B8" w:rsidRDefault="00C533B8">
      <w:pPr>
        <w:pStyle w:val="Nessunaspaziatura"/>
        <w:rPr>
          <w:ins w:id="524" w:author="gregorio dotti" w:date="2022-11-02T11:48:00Z"/>
        </w:rPr>
        <w:pPrChange w:id="525" w:author="gregorio dotti" w:date="2022-11-02T11:49:00Z">
          <w:pPr>
            <w:jc w:val="both"/>
          </w:pPr>
        </w:pPrChange>
      </w:pPr>
    </w:p>
    <w:p w14:paraId="6CC81409" w14:textId="77777777" w:rsidR="00C533B8" w:rsidRPr="00C533B8" w:rsidRDefault="00C533B8">
      <w:pPr>
        <w:pStyle w:val="Nessunaspaziatura"/>
        <w:rPr>
          <w:ins w:id="526" w:author="gregorio dotti" w:date="2022-11-02T11:48:00Z"/>
        </w:rPr>
        <w:pPrChange w:id="527" w:author="gregorio dotti" w:date="2022-11-02T11:49:00Z">
          <w:pPr>
            <w:jc w:val="both"/>
          </w:pPr>
        </w:pPrChange>
      </w:pPr>
      <w:ins w:id="528" w:author="gregorio dotti" w:date="2022-11-02T11:48:00Z">
        <w:r w:rsidRPr="00C533B8">
          <w:t>@</w:t>
        </w:r>
        <w:proofErr w:type="gramStart"/>
        <w:r w:rsidRPr="00C533B8">
          <w:t>article{</w:t>
        </w:r>
        <w:proofErr w:type="gramEnd"/>
        <w:r w:rsidRPr="00C533B8">
          <w:t>SGA,</w:t>
        </w:r>
      </w:ins>
    </w:p>
    <w:p w14:paraId="52B59EF8" w14:textId="77777777" w:rsidR="00C533B8" w:rsidRPr="00C533B8" w:rsidRDefault="00C533B8">
      <w:pPr>
        <w:pStyle w:val="Nessunaspaziatura"/>
        <w:rPr>
          <w:ins w:id="529" w:author="gregorio dotti" w:date="2022-11-02T11:48:00Z"/>
        </w:rPr>
        <w:pPrChange w:id="530" w:author="gregorio dotti" w:date="2022-11-02T11:49:00Z">
          <w:pPr>
            <w:jc w:val="both"/>
          </w:pPr>
        </w:pPrChange>
      </w:pPr>
      <w:ins w:id="531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Statistical gait analysis},</w:t>
        </w:r>
      </w:ins>
    </w:p>
    <w:p w14:paraId="1CA07A1F" w14:textId="77777777" w:rsidR="00C533B8" w:rsidRPr="00C533B8" w:rsidRDefault="00C533B8">
      <w:pPr>
        <w:pStyle w:val="Nessunaspaziatura"/>
        <w:rPr>
          <w:ins w:id="532" w:author="gregorio dotti" w:date="2022-11-02T11:48:00Z"/>
        </w:rPr>
        <w:pPrChange w:id="533" w:author="gregorio dotti" w:date="2022-11-02T11:49:00Z">
          <w:pPr>
            <w:jc w:val="both"/>
          </w:pPr>
        </w:pPrChange>
      </w:pPr>
      <w:ins w:id="534" w:author="gregorio dotti" w:date="2022-11-02T11:48:00Z">
        <w:r w:rsidRPr="00C533B8">
          <w:t xml:space="preserve">  author</w:t>
        </w:r>
        <w:proofErr w:type="gramStart"/>
        <w:r w:rsidRPr="00C533B8">
          <w:t>={</w:t>
        </w:r>
        <w:proofErr w:type="gramEnd"/>
        <w:r w:rsidRPr="00C533B8">
          <w:t>Agostini, V and Knaflitz, M and Acharya, RU and Molinari, F and Tamura, T and Naidu, DS and Suri, JS},</w:t>
        </w:r>
      </w:ins>
    </w:p>
    <w:p w14:paraId="5379AB90" w14:textId="77777777" w:rsidR="00C533B8" w:rsidRPr="00C533B8" w:rsidRDefault="00C533B8">
      <w:pPr>
        <w:pStyle w:val="Nessunaspaziatura"/>
        <w:rPr>
          <w:ins w:id="535" w:author="gregorio dotti" w:date="2022-11-02T11:48:00Z"/>
        </w:rPr>
        <w:pPrChange w:id="536" w:author="gregorio dotti" w:date="2022-11-02T11:49:00Z">
          <w:pPr>
            <w:jc w:val="both"/>
          </w:pPr>
        </w:pPrChange>
      </w:pPr>
      <w:ins w:id="537" w:author="gregorio dotti" w:date="2022-11-02T11:48:00Z">
        <w:r w:rsidRPr="00C533B8">
          <w:t xml:space="preserve">  journal</w:t>
        </w:r>
        <w:proofErr w:type="gramStart"/>
        <w:r w:rsidRPr="00C533B8">
          <w:t>={</w:t>
        </w:r>
        <w:proofErr w:type="gramEnd"/>
        <w:r w:rsidRPr="00C533B8">
          <w:t>Distributed diagnosis and home healthcare (D2H2)},</w:t>
        </w:r>
      </w:ins>
    </w:p>
    <w:p w14:paraId="7DB784E8" w14:textId="77777777" w:rsidR="00C533B8" w:rsidRPr="00C533B8" w:rsidRDefault="00C533B8">
      <w:pPr>
        <w:pStyle w:val="Nessunaspaziatura"/>
        <w:rPr>
          <w:ins w:id="538" w:author="gregorio dotti" w:date="2022-11-02T11:48:00Z"/>
        </w:rPr>
        <w:pPrChange w:id="539" w:author="gregorio dotti" w:date="2022-11-02T11:49:00Z">
          <w:pPr>
            <w:jc w:val="both"/>
          </w:pPr>
        </w:pPrChange>
      </w:pPr>
      <w:ins w:id="540" w:author="gregorio dotti" w:date="2022-11-02T11:48:00Z">
        <w:r w:rsidRPr="00C533B8">
          <w:t xml:space="preserve">  volume</w:t>
        </w:r>
        <w:proofErr w:type="gramStart"/>
        <w:r w:rsidRPr="00C533B8">
          <w:t>={</w:t>
        </w:r>
        <w:proofErr w:type="gramEnd"/>
        <w:r w:rsidRPr="00C533B8">
          <w:t>2},</w:t>
        </w:r>
      </w:ins>
    </w:p>
    <w:p w14:paraId="0472B112" w14:textId="77777777" w:rsidR="00C533B8" w:rsidRPr="00C533B8" w:rsidRDefault="00C533B8">
      <w:pPr>
        <w:pStyle w:val="Nessunaspaziatura"/>
        <w:rPr>
          <w:ins w:id="541" w:author="gregorio dotti" w:date="2022-11-02T11:48:00Z"/>
        </w:rPr>
        <w:pPrChange w:id="542" w:author="gregorio dotti" w:date="2022-11-02T11:49:00Z">
          <w:pPr>
            <w:jc w:val="both"/>
          </w:pPr>
        </w:pPrChange>
      </w:pPr>
      <w:ins w:id="543" w:author="gregorio dotti" w:date="2022-11-02T11:48:00Z">
        <w:r w:rsidRPr="00C533B8">
          <w:t xml:space="preserve">  pages</w:t>
        </w:r>
        <w:proofErr w:type="gramStart"/>
        <w:r w:rsidRPr="00C533B8">
          <w:t>={</w:t>
        </w:r>
        <w:proofErr w:type="gramEnd"/>
        <w:r w:rsidRPr="00C533B8">
          <w:t>99--121},</w:t>
        </w:r>
      </w:ins>
    </w:p>
    <w:p w14:paraId="3EFFAB86" w14:textId="77777777" w:rsidR="00C533B8" w:rsidRPr="00C533B8" w:rsidRDefault="00C533B8">
      <w:pPr>
        <w:pStyle w:val="Nessunaspaziatura"/>
        <w:rPr>
          <w:ins w:id="544" w:author="gregorio dotti" w:date="2022-11-02T11:48:00Z"/>
        </w:rPr>
        <w:pPrChange w:id="545" w:author="gregorio dotti" w:date="2022-11-02T11:49:00Z">
          <w:pPr>
            <w:jc w:val="both"/>
          </w:pPr>
        </w:pPrChange>
      </w:pPr>
      <w:ins w:id="546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2012},</w:t>
        </w:r>
      </w:ins>
    </w:p>
    <w:p w14:paraId="7163FF0E" w14:textId="77777777" w:rsidR="00C533B8" w:rsidRPr="00C533B8" w:rsidRDefault="00C533B8">
      <w:pPr>
        <w:pStyle w:val="Nessunaspaziatura"/>
        <w:rPr>
          <w:ins w:id="547" w:author="gregorio dotti" w:date="2022-11-02T11:48:00Z"/>
        </w:rPr>
        <w:pPrChange w:id="548" w:author="gregorio dotti" w:date="2022-11-02T11:49:00Z">
          <w:pPr>
            <w:jc w:val="both"/>
          </w:pPr>
        </w:pPrChange>
      </w:pPr>
      <w:ins w:id="549" w:author="gregorio dotti" w:date="2022-11-02T11:48:00Z">
        <w:r w:rsidRPr="00C533B8">
          <w:t xml:space="preserve">  publisher</w:t>
        </w:r>
        <w:proofErr w:type="gramStart"/>
        <w:r w:rsidRPr="00C533B8">
          <w:t>={</w:t>
        </w:r>
        <w:proofErr w:type="gramEnd"/>
        <w:r w:rsidRPr="00C533B8">
          <w:t xml:space="preserve">American Scientific Publishers </w:t>
        </w:r>
        <w:proofErr w:type="spellStart"/>
        <w:r w:rsidRPr="00C533B8">
          <w:t>Stevendon</w:t>
        </w:r>
        <w:proofErr w:type="spellEnd"/>
        <w:r w:rsidRPr="00C533B8">
          <w:t xml:space="preserve"> Ranch, CA, USA}</w:t>
        </w:r>
      </w:ins>
    </w:p>
    <w:p w14:paraId="243CB1F3" w14:textId="77777777" w:rsidR="00C533B8" w:rsidRPr="00C533B8" w:rsidRDefault="00C533B8">
      <w:pPr>
        <w:pStyle w:val="Nessunaspaziatura"/>
        <w:rPr>
          <w:ins w:id="550" w:author="gregorio dotti" w:date="2022-11-02T11:48:00Z"/>
        </w:rPr>
        <w:pPrChange w:id="551" w:author="gregorio dotti" w:date="2022-11-02T11:49:00Z">
          <w:pPr>
            <w:jc w:val="both"/>
          </w:pPr>
        </w:pPrChange>
      </w:pPr>
      <w:ins w:id="552" w:author="gregorio dotti" w:date="2022-11-02T11:48:00Z">
        <w:r w:rsidRPr="00C533B8">
          <w:t>}</w:t>
        </w:r>
      </w:ins>
    </w:p>
    <w:p w14:paraId="4783867A" w14:textId="77777777" w:rsidR="00C533B8" w:rsidRPr="00C533B8" w:rsidRDefault="00C533B8">
      <w:pPr>
        <w:pStyle w:val="Nessunaspaziatura"/>
        <w:rPr>
          <w:ins w:id="553" w:author="gregorio dotti" w:date="2022-11-02T11:48:00Z"/>
        </w:rPr>
        <w:pPrChange w:id="554" w:author="gregorio dotti" w:date="2022-11-02T11:49:00Z">
          <w:pPr>
            <w:jc w:val="both"/>
          </w:pPr>
        </w:pPrChange>
      </w:pPr>
    </w:p>
    <w:p w14:paraId="1BCACFF0" w14:textId="77777777" w:rsidR="00C533B8" w:rsidRPr="00C533B8" w:rsidRDefault="00C533B8">
      <w:pPr>
        <w:pStyle w:val="Nessunaspaziatura"/>
        <w:rPr>
          <w:ins w:id="555" w:author="gregorio dotti" w:date="2022-11-02T11:48:00Z"/>
        </w:rPr>
        <w:pPrChange w:id="556" w:author="gregorio dotti" w:date="2022-11-02T11:49:00Z">
          <w:pPr>
            <w:jc w:val="both"/>
          </w:pPr>
        </w:pPrChange>
      </w:pPr>
      <w:ins w:id="557" w:author="gregorio dotti" w:date="2022-11-02T11:48:00Z">
        <w:r w:rsidRPr="00C533B8">
          <w:t>@</w:t>
        </w:r>
        <w:proofErr w:type="gramStart"/>
        <w:r w:rsidRPr="00C533B8">
          <w:t>article{</w:t>
        </w:r>
        <w:proofErr w:type="gramEnd"/>
        <w:r w:rsidRPr="00C533B8">
          <w:t>cimap1,</w:t>
        </w:r>
      </w:ins>
    </w:p>
    <w:p w14:paraId="4E97E6F4" w14:textId="77777777" w:rsidR="00C533B8" w:rsidRPr="00C533B8" w:rsidRDefault="00C533B8">
      <w:pPr>
        <w:pStyle w:val="Nessunaspaziatura"/>
        <w:rPr>
          <w:ins w:id="558" w:author="gregorio dotti" w:date="2022-11-02T11:48:00Z"/>
        </w:rPr>
        <w:pPrChange w:id="559" w:author="gregorio dotti" w:date="2022-11-02T11:49:00Z">
          <w:pPr>
            <w:jc w:val="both"/>
          </w:pPr>
        </w:pPrChange>
      </w:pPr>
      <w:ins w:id="560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Muscle activation patterns during gait: A hierarchical clustering analysis},</w:t>
        </w:r>
      </w:ins>
    </w:p>
    <w:p w14:paraId="34840465" w14:textId="77777777" w:rsidR="00C533B8" w:rsidRPr="00C533B8" w:rsidRDefault="00C533B8">
      <w:pPr>
        <w:pStyle w:val="Nessunaspaziatura"/>
        <w:rPr>
          <w:ins w:id="561" w:author="gregorio dotti" w:date="2022-11-02T11:48:00Z"/>
          <w:lang w:val="it-IT"/>
          <w:rPrChange w:id="562" w:author="gregorio dotti" w:date="2022-11-02T11:48:00Z">
            <w:rPr>
              <w:ins w:id="563" w:author="gregorio dotti" w:date="2022-11-02T11:48:00Z"/>
              <w:i/>
              <w:iCs/>
            </w:rPr>
          </w:rPrChange>
        </w:rPr>
        <w:pPrChange w:id="564" w:author="gregorio dotti" w:date="2022-11-02T11:49:00Z">
          <w:pPr>
            <w:jc w:val="both"/>
          </w:pPr>
        </w:pPrChange>
      </w:pPr>
      <w:ins w:id="565" w:author="gregorio dotti" w:date="2022-11-02T11:48:00Z">
        <w:r w:rsidRPr="00C533B8">
          <w:t xml:space="preserve">  </w:t>
        </w:r>
        <w:proofErr w:type="spellStart"/>
        <w:r w:rsidRPr="00C533B8">
          <w:rPr>
            <w:lang w:val="it-IT"/>
            <w:rPrChange w:id="566" w:author="gregorio dotti" w:date="2022-11-02T11:48:00Z">
              <w:rPr>
                <w:i/>
                <w:iCs/>
              </w:rPr>
            </w:rPrChange>
          </w:rPr>
          <w:t>author</w:t>
        </w:r>
        <w:proofErr w:type="spellEnd"/>
        <w:proofErr w:type="gramStart"/>
        <w:r w:rsidRPr="00C533B8">
          <w:rPr>
            <w:lang w:val="it-IT"/>
            <w:rPrChange w:id="567" w:author="gregorio dotti" w:date="2022-11-02T11:48:00Z">
              <w:rPr>
                <w:i/>
                <w:iCs/>
              </w:rPr>
            </w:rPrChange>
          </w:rPr>
          <w:t>={</w:t>
        </w:r>
        <w:proofErr w:type="gramEnd"/>
        <w:r w:rsidRPr="00C533B8">
          <w:rPr>
            <w:lang w:val="it-IT"/>
            <w:rPrChange w:id="568" w:author="gregorio dotti" w:date="2022-11-02T11:48:00Z">
              <w:rPr>
                <w:i/>
                <w:iCs/>
              </w:rPr>
            </w:rPrChange>
          </w:rPr>
          <w:t>Rosati, Samanta and Agostini, Valentina and Knaflitz, Marco and Balestra, Gabriella},</w:t>
        </w:r>
      </w:ins>
    </w:p>
    <w:p w14:paraId="47A963CB" w14:textId="77777777" w:rsidR="00C533B8" w:rsidRPr="00C533B8" w:rsidRDefault="00C533B8">
      <w:pPr>
        <w:pStyle w:val="Nessunaspaziatura"/>
        <w:rPr>
          <w:ins w:id="569" w:author="gregorio dotti" w:date="2022-11-02T11:48:00Z"/>
        </w:rPr>
        <w:pPrChange w:id="570" w:author="gregorio dotti" w:date="2022-11-02T11:49:00Z">
          <w:pPr>
            <w:jc w:val="both"/>
          </w:pPr>
        </w:pPrChange>
      </w:pPr>
      <w:ins w:id="571" w:author="gregorio dotti" w:date="2022-11-02T11:48:00Z">
        <w:r w:rsidRPr="00C533B8">
          <w:rPr>
            <w:lang w:val="it-IT"/>
            <w:rPrChange w:id="572" w:author="gregorio dotti" w:date="2022-11-02T11:48:00Z">
              <w:rPr>
                <w:i/>
                <w:iCs/>
              </w:rPr>
            </w:rPrChange>
          </w:rPr>
          <w:t xml:space="preserve">  </w:t>
        </w:r>
        <w:r w:rsidRPr="00C533B8">
          <w:t>journal</w:t>
        </w:r>
        <w:proofErr w:type="gramStart"/>
        <w:r w:rsidRPr="00C533B8">
          <w:t>={</w:t>
        </w:r>
        <w:proofErr w:type="gramEnd"/>
        <w:r w:rsidRPr="00C533B8">
          <w:t>Biomedical Signal Processing and Control},</w:t>
        </w:r>
      </w:ins>
    </w:p>
    <w:p w14:paraId="48663910" w14:textId="77777777" w:rsidR="00C533B8" w:rsidRPr="00C533B8" w:rsidRDefault="00C533B8">
      <w:pPr>
        <w:pStyle w:val="Nessunaspaziatura"/>
        <w:rPr>
          <w:ins w:id="573" w:author="gregorio dotti" w:date="2022-11-02T11:48:00Z"/>
        </w:rPr>
        <w:pPrChange w:id="574" w:author="gregorio dotti" w:date="2022-11-02T11:49:00Z">
          <w:pPr>
            <w:jc w:val="both"/>
          </w:pPr>
        </w:pPrChange>
      </w:pPr>
      <w:ins w:id="575" w:author="gregorio dotti" w:date="2022-11-02T11:48:00Z">
        <w:r w:rsidRPr="00C533B8">
          <w:t xml:space="preserve">  volume</w:t>
        </w:r>
        <w:proofErr w:type="gramStart"/>
        <w:r w:rsidRPr="00C533B8">
          <w:t>={</w:t>
        </w:r>
        <w:proofErr w:type="gramEnd"/>
        <w:r w:rsidRPr="00C533B8">
          <w:t>31},</w:t>
        </w:r>
      </w:ins>
    </w:p>
    <w:p w14:paraId="14A7FE3F" w14:textId="77777777" w:rsidR="00C533B8" w:rsidRPr="00C533B8" w:rsidRDefault="00C533B8">
      <w:pPr>
        <w:pStyle w:val="Nessunaspaziatura"/>
        <w:rPr>
          <w:ins w:id="576" w:author="gregorio dotti" w:date="2022-11-02T11:48:00Z"/>
        </w:rPr>
        <w:pPrChange w:id="577" w:author="gregorio dotti" w:date="2022-11-02T11:49:00Z">
          <w:pPr>
            <w:jc w:val="both"/>
          </w:pPr>
        </w:pPrChange>
      </w:pPr>
      <w:ins w:id="578" w:author="gregorio dotti" w:date="2022-11-02T11:48:00Z">
        <w:r w:rsidRPr="00C533B8">
          <w:t xml:space="preserve">  pages</w:t>
        </w:r>
        <w:proofErr w:type="gramStart"/>
        <w:r w:rsidRPr="00C533B8">
          <w:t>={</w:t>
        </w:r>
        <w:proofErr w:type="gramEnd"/>
        <w:r w:rsidRPr="00C533B8">
          <w:t>463--469},</w:t>
        </w:r>
      </w:ins>
    </w:p>
    <w:p w14:paraId="0BD16BCA" w14:textId="77777777" w:rsidR="00C533B8" w:rsidRPr="00C533B8" w:rsidRDefault="00C533B8">
      <w:pPr>
        <w:pStyle w:val="Nessunaspaziatura"/>
        <w:rPr>
          <w:ins w:id="579" w:author="gregorio dotti" w:date="2022-11-02T11:48:00Z"/>
        </w:rPr>
        <w:pPrChange w:id="580" w:author="gregorio dotti" w:date="2022-11-02T11:49:00Z">
          <w:pPr>
            <w:jc w:val="both"/>
          </w:pPr>
        </w:pPrChange>
      </w:pPr>
      <w:ins w:id="581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2017},</w:t>
        </w:r>
      </w:ins>
    </w:p>
    <w:p w14:paraId="7C20E0FF" w14:textId="77777777" w:rsidR="00C533B8" w:rsidRPr="00C533B8" w:rsidRDefault="00C533B8">
      <w:pPr>
        <w:pStyle w:val="Nessunaspaziatura"/>
        <w:rPr>
          <w:ins w:id="582" w:author="gregorio dotti" w:date="2022-11-02T11:48:00Z"/>
        </w:rPr>
        <w:pPrChange w:id="583" w:author="gregorio dotti" w:date="2022-11-02T11:49:00Z">
          <w:pPr>
            <w:jc w:val="both"/>
          </w:pPr>
        </w:pPrChange>
      </w:pPr>
      <w:ins w:id="584" w:author="gregorio dotti" w:date="2022-11-02T11:48:00Z">
        <w:r w:rsidRPr="00C533B8">
          <w:t xml:space="preserve">  publisher={Elsevier}</w:t>
        </w:r>
      </w:ins>
    </w:p>
    <w:p w14:paraId="146494D2" w14:textId="77777777" w:rsidR="00C533B8" w:rsidRPr="00C533B8" w:rsidRDefault="00C533B8">
      <w:pPr>
        <w:pStyle w:val="Nessunaspaziatura"/>
        <w:rPr>
          <w:ins w:id="585" w:author="gregorio dotti" w:date="2022-11-02T11:48:00Z"/>
        </w:rPr>
        <w:pPrChange w:id="586" w:author="gregorio dotti" w:date="2022-11-02T11:49:00Z">
          <w:pPr>
            <w:jc w:val="both"/>
          </w:pPr>
        </w:pPrChange>
      </w:pPr>
      <w:ins w:id="587" w:author="gregorio dotti" w:date="2022-11-02T11:48:00Z">
        <w:r w:rsidRPr="00C533B8">
          <w:t>}</w:t>
        </w:r>
      </w:ins>
    </w:p>
    <w:p w14:paraId="71ADEB44" w14:textId="77777777" w:rsidR="00C533B8" w:rsidRPr="00C533B8" w:rsidRDefault="00C533B8">
      <w:pPr>
        <w:pStyle w:val="Nessunaspaziatura"/>
        <w:rPr>
          <w:ins w:id="588" w:author="gregorio dotti" w:date="2022-11-02T11:48:00Z"/>
        </w:rPr>
        <w:pPrChange w:id="589" w:author="gregorio dotti" w:date="2022-11-02T11:49:00Z">
          <w:pPr>
            <w:jc w:val="both"/>
          </w:pPr>
        </w:pPrChange>
      </w:pPr>
    </w:p>
    <w:p w14:paraId="38278BA3" w14:textId="77777777" w:rsidR="00C533B8" w:rsidRPr="00C533B8" w:rsidRDefault="00C533B8">
      <w:pPr>
        <w:pStyle w:val="Nessunaspaziatura"/>
        <w:rPr>
          <w:ins w:id="590" w:author="gregorio dotti" w:date="2022-11-02T11:48:00Z"/>
        </w:rPr>
        <w:pPrChange w:id="591" w:author="gregorio dotti" w:date="2022-11-02T11:49:00Z">
          <w:pPr>
            <w:jc w:val="both"/>
          </w:pPr>
        </w:pPrChange>
      </w:pPr>
      <w:ins w:id="592" w:author="gregorio dotti" w:date="2022-11-02T11:48:00Z">
        <w:r w:rsidRPr="00C533B8">
          <w:t>@</w:t>
        </w:r>
        <w:proofErr w:type="gramStart"/>
        <w:r w:rsidRPr="00C533B8">
          <w:t>inproceedings{</w:t>
        </w:r>
        <w:proofErr w:type="gramEnd"/>
        <w:r w:rsidRPr="00C533B8">
          <w:t>cimap2,</w:t>
        </w:r>
      </w:ins>
    </w:p>
    <w:p w14:paraId="6024B079" w14:textId="77777777" w:rsidR="00C533B8" w:rsidRPr="00C533B8" w:rsidRDefault="00C533B8">
      <w:pPr>
        <w:pStyle w:val="Nessunaspaziatura"/>
        <w:rPr>
          <w:ins w:id="593" w:author="gregorio dotti" w:date="2022-11-02T11:48:00Z"/>
        </w:rPr>
        <w:pPrChange w:id="594" w:author="gregorio dotti" w:date="2022-11-02T11:49:00Z">
          <w:pPr>
            <w:jc w:val="both"/>
          </w:pPr>
        </w:pPrChange>
      </w:pPr>
      <w:ins w:id="595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Muscle contractions in cyclic movements: Optimization of CIMAP algorithm},</w:t>
        </w:r>
      </w:ins>
    </w:p>
    <w:p w14:paraId="7A92FE00" w14:textId="77777777" w:rsidR="00C533B8" w:rsidRPr="00C533B8" w:rsidRDefault="00C533B8">
      <w:pPr>
        <w:pStyle w:val="Nessunaspaziatura"/>
        <w:rPr>
          <w:ins w:id="596" w:author="gregorio dotti" w:date="2022-11-02T11:48:00Z"/>
          <w:lang w:val="it-IT"/>
          <w:rPrChange w:id="597" w:author="gregorio dotti" w:date="2022-11-02T11:48:00Z">
            <w:rPr>
              <w:ins w:id="598" w:author="gregorio dotti" w:date="2022-11-02T11:48:00Z"/>
              <w:i/>
              <w:iCs/>
            </w:rPr>
          </w:rPrChange>
        </w:rPr>
        <w:pPrChange w:id="599" w:author="gregorio dotti" w:date="2022-11-02T11:49:00Z">
          <w:pPr>
            <w:jc w:val="both"/>
          </w:pPr>
        </w:pPrChange>
      </w:pPr>
      <w:ins w:id="600" w:author="gregorio dotti" w:date="2022-11-02T11:48:00Z">
        <w:r w:rsidRPr="00C533B8">
          <w:t xml:space="preserve">  </w:t>
        </w:r>
        <w:proofErr w:type="spellStart"/>
        <w:r w:rsidRPr="00C533B8">
          <w:rPr>
            <w:lang w:val="it-IT"/>
            <w:rPrChange w:id="601" w:author="gregorio dotti" w:date="2022-11-02T11:48:00Z">
              <w:rPr>
                <w:i/>
                <w:iCs/>
              </w:rPr>
            </w:rPrChange>
          </w:rPr>
          <w:t>author</w:t>
        </w:r>
        <w:proofErr w:type="spellEnd"/>
        <w:proofErr w:type="gramStart"/>
        <w:r w:rsidRPr="00C533B8">
          <w:rPr>
            <w:lang w:val="it-IT"/>
            <w:rPrChange w:id="602" w:author="gregorio dotti" w:date="2022-11-02T11:48:00Z">
              <w:rPr>
                <w:i/>
                <w:iCs/>
              </w:rPr>
            </w:rPrChange>
          </w:rPr>
          <w:t>={</w:t>
        </w:r>
        <w:proofErr w:type="gramEnd"/>
        <w:r w:rsidRPr="00C533B8">
          <w:rPr>
            <w:lang w:val="it-IT"/>
            <w:rPrChange w:id="603" w:author="gregorio dotti" w:date="2022-11-02T11:48:00Z">
              <w:rPr>
                <w:i/>
                <w:iCs/>
              </w:rPr>
            </w:rPrChange>
          </w:rPr>
          <w:t>Rosati, Samanta and Castagneri, Cristina and Agostini, Valentina and Knaflitz, Marco and Balestra, Gabriella},</w:t>
        </w:r>
      </w:ins>
    </w:p>
    <w:p w14:paraId="7427435A" w14:textId="77777777" w:rsidR="00C533B8" w:rsidRPr="00C533B8" w:rsidRDefault="00C533B8">
      <w:pPr>
        <w:pStyle w:val="Nessunaspaziatura"/>
        <w:rPr>
          <w:ins w:id="604" w:author="gregorio dotti" w:date="2022-11-02T11:48:00Z"/>
        </w:rPr>
        <w:pPrChange w:id="605" w:author="gregorio dotti" w:date="2022-11-02T11:49:00Z">
          <w:pPr>
            <w:jc w:val="both"/>
          </w:pPr>
        </w:pPrChange>
      </w:pPr>
      <w:ins w:id="606" w:author="gregorio dotti" w:date="2022-11-02T11:48:00Z">
        <w:r w:rsidRPr="00C533B8">
          <w:rPr>
            <w:lang w:val="it-IT"/>
            <w:rPrChange w:id="607" w:author="gregorio dotti" w:date="2022-11-02T11:48:00Z">
              <w:rPr>
                <w:i/>
                <w:iCs/>
              </w:rPr>
            </w:rPrChange>
          </w:rPr>
          <w:t xml:space="preserve">  </w:t>
        </w:r>
        <w:proofErr w:type="spellStart"/>
        <w:r w:rsidRPr="00C533B8">
          <w:t>booktitle</w:t>
        </w:r>
        <w:proofErr w:type="spellEnd"/>
        <w:proofErr w:type="gramStart"/>
        <w:r w:rsidRPr="00C533B8">
          <w:t>={</w:t>
        </w:r>
        <w:proofErr w:type="gramEnd"/>
        <w:r w:rsidRPr="00C533B8">
          <w:t>2017 39th Annual International Conference of the IEEE Engineering in Medicine and Biology Society (EMBC)},</w:t>
        </w:r>
      </w:ins>
    </w:p>
    <w:p w14:paraId="214FCF8E" w14:textId="77777777" w:rsidR="00C533B8" w:rsidRPr="00C533B8" w:rsidRDefault="00C533B8">
      <w:pPr>
        <w:pStyle w:val="Nessunaspaziatura"/>
        <w:rPr>
          <w:ins w:id="608" w:author="gregorio dotti" w:date="2022-11-02T11:48:00Z"/>
        </w:rPr>
        <w:pPrChange w:id="609" w:author="gregorio dotti" w:date="2022-11-02T11:49:00Z">
          <w:pPr>
            <w:jc w:val="both"/>
          </w:pPr>
        </w:pPrChange>
      </w:pPr>
      <w:ins w:id="610" w:author="gregorio dotti" w:date="2022-11-02T11:48:00Z">
        <w:r w:rsidRPr="00C533B8">
          <w:t xml:space="preserve">  pages</w:t>
        </w:r>
        <w:proofErr w:type="gramStart"/>
        <w:r w:rsidRPr="00C533B8">
          <w:t>={</w:t>
        </w:r>
        <w:proofErr w:type="gramEnd"/>
        <w:r w:rsidRPr="00C533B8">
          <w:t>58--61},</w:t>
        </w:r>
      </w:ins>
    </w:p>
    <w:p w14:paraId="0DDA37CE" w14:textId="77777777" w:rsidR="00C533B8" w:rsidRPr="00C533B8" w:rsidRDefault="00C533B8">
      <w:pPr>
        <w:pStyle w:val="Nessunaspaziatura"/>
        <w:rPr>
          <w:ins w:id="611" w:author="gregorio dotti" w:date="2022-11-02T11:48:00Z"/>
        </w:rPr>
        <w:pPrChange w:id="612" w:author="gregorio dotti" w:date="2022-11-02T11:49:00Z">
          <w:pPr>
            <w:jc w:val="both"/>
          </w:pPr>
        </w:pPrChange>
      </w:pPr>
      <w:ins w:id="613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2017},</w:t>
        </w:r>
      </w:ins>
    </w:p>
    <w:p w14:paraId="079B9CAD" w14:textId="77777777" w:rsidR="00C533B8" w:rsidRPr="00C533B8" w:rsidRDefault="00C533B8">
      <w:pPr>
        <w:pStyle w:val="Nessunaspaziatura"/>
        <w:rPr>
          <w:ins w:id="614" w:author="gregorio dotti" w:date="2022-11-02T11:48:00Z"/>
        </w:rPr>
        <w:pPrChange w:id="615" w:author="gregorio dotti" w:date="2022-11-02T11:49:00Z">
          <w:pPr>
            <w:jc w:val="both"/>
          </w:pPr>
        </w:pPrChange>
      </w:pPr>
      <w:ins w:id="616" w:author="gregorio dotti" w:date="2022-11-02T11:48:00Z">
        <w:r w:rsidRPr="00C533B8">
          <w:t xml:space="preserve">  organization={IEEE}</w:t>
        </w:r>
      </w:ins>
    </w:p>
    <w:p w14:paraId="77D64D38" w14:textId="77777777" w:rsidR="00C533B8" w:rsidRPr="00C533B8" w:rsidRDefault="00C533B8">
      <w:pPr>
        <w:pStyle w:val="Nessunaspaziatura"/>
        <w:rPr>
          <w:ins w:id="617" w:author="gregorio dotti" w:date="2022-11-02T11:48:00Z"/>
        </w:rPr>
        <w:pPrChange w:id="618" w:author="gregorio dotti" w:date="2022-11-02T11:49:00Z">
          <w:pPr>
            <w:jc w:val="both"/>
          </w:pPr>
        </w:pPrChange>
      </w:pPr>
      <w:ins w:id="619" w:author="gregorio dotti" w:date="2022-11-02T11:48:00Z">
        <w:r w:rsidRPr="00C533B8">
          <w:t>}</w:t>
        </w:r>
      </w:ins>
    </w:p>
    <w:p w14:paraId="735D5C45" w14:textId="77777777" w:rsidR="00C533B8" w:rsidRPr="00C533B8" w:rsidRDefault="00C533B8">
      <w:pPr>
        <w:pStyle w:val="Nessunaspaziatura"/>
        <w:rPr>
          <w:ins w:id="620" w:author="gregorio dotti" w:date="2022-11-02T11:48:00Z"/>
        </w:rPr>
        <w:pPrChange w:id="621" w:author="gregorio dotti" w:date="2022-11-02T11:49:00Z">
          <w:pPr>
            <w:jc w:val="both"/>
          </w:pPr>
        </w:pPrChange>
      </w:pPr>
    </w:p>
    <w:p w14:paraId="5FA9B7E1" w14:textId="77777777" w:rsidR="00C533B8" w:rsidRPr="00C533B8" w:rsidRDefault="00C533B8">
      <w:pPr>
        <w:pStyle w:val="Nessunaspaziatura"/>
        <w:rPr>
          <w:ins w:id="622" w:author="gregorio dotti" w:date="2022-11-02T11:48:00Z"/>
        </w:rPr>
        <w:pPrChange w:id="623" w:author="gregorio dotti" w:date="2022-11-02T11:49:00Z">
          <w:pPr>
            <w:jc w:val="both"/>
          </w:pPr>
        </w:pPrChange>
      </w:pPr>
      <w:ins w:id="624" w:author="gregorio dotti" w:date="2022-11-02T11:48:00Z">
        <w:r w:rsidRPr="00C533B8">
          <w:t>@</w:t>
        </w:r>
        <w:proofErr w:type="gramStart"/>
        <w:r w:rsidRPr="00C533B8">
          <w:t>book{</w:t>
        </w:r>
        <w:proofErr w:type="gramEnd"/>
        <w:r w:rsidRPr="00C533B8">
          <w:t>clustering,</w:t>
        </w:r>
      </w:ins>
    </w:p>
    <w:p w14:paraId="0D001379" w14:textId="77777777" w:rsidR="00C533B8" w:rsidRPr="00C533B8" w:rsidRDefault="00C533B8">
      <w:pPr>
        <w:pStyle w:val="Nessunaspaziatura"/>
        <w:rPr>
          <w:ins w:id="625" w:author="gregorio dotti" w:date="2022-11-02T11:48:00Z"/>
        </w:rPr>
        <w:pPrChange w:id="626" w:author="gregorio dotti" w:date="2022-11-02T11:49:00Z">
          <w:pPr>
            <w:jc w:val="both"/>
          </w:pPr>
        </w:pPrChange>
      </w:pPr>
      <w:ins w:id="627" w:author="gregorio dotti" w:date="2022-11-02T11:48:00Z">
        <w:r w:rsidRPr="00C533B8">
          <w:t xml:space="preserve">  title</w:t>
        </w:r>
        <w:proofErr w:type="gramStart"/>
        <w:r w:rsidRPr="00C533B8">
          <w:t>={</w:t>
        </w:r>
        <w:proofErr w:type="gramEnd"/>
        <w:r w:rsidRPr="00C533B8">
          <w:t>Pattern classification and scene analysis},</w:t>
        </w:r>
      </w:ins>
    </w:p>
    <w:p w14:paraId="56F7CF8A" w14:textId="77777777" w:rsidR="00C533B8" w:rsidRPr="00C533B8" w:rsidRDefault="00C533B8">
      <w:pPr>
        <w:pStyle w:val="Nessunaspaziatura"/>
        <w:rPr>
          <w:ins w:id="628" w:author="gregorio dotti" w:date="2022-11-02T11:48:00Z"/>
        </w:rPr>
        <w:pPrChange w:id="629" w:author="gregorio dotti" w:date="2022-11-02T11:49:00Z">
          <w:pPr>
            <w:jc w:val="both"/>
          </w:pPr>
        </w:pPrChange>
      </w:pPr>
      <w:ins w:id="630" w:author="gregorio dotti" w:date="2022-11-02T11:48:00Z">
        <w:r w:rsidRPr="00C533B8">
          <w:t xml:space="preserve">  author</w:t>
        </w:r>
        <w:proofErr w:type="gramStart"/>
        <w:r w:rsidRPr="00C533B8">
          <w:t>={</w:t>
        </w:r>
        <w:proofErr w:type="spellStart"/>
        <w:proofErr w:type="gramEnd"/>
        <w:r w:rsidRPr="00C533B8">
          <w:t>Duda</w:t>
        </w:r>
        <w:proofErr w:type="spellEnd"/>
        <w:r w:rsidRPr="00C533B8">
          <w:t>, Richard O and Hart, Peter E and Stork, David G},</w:t>
        </w:r>
      </w:ins>
    </w:p>
    <w:p w14:paraId="7BE1BF04" w14:textId="77777777" w:rsidR="00C533B8" w:rsidRPr="00C533B8" w:rsidRDefault="00C533B8">
      <w:pPr>
        <w:pStyle w:val="Nessunaspaziatura"/>
        <w:rPr>
          <w:ins w:id="631" w:author="gregorio dotti" w:date="2022-11-02T11:48:00Z"/>
        </w:rPr>
        <w:pPrChange w:id="632" w:author="gregorio dotti" w:date="2022-11-02T11:49:00Z">
          <w:pPr>
            <w:jc w:val="both"/>
          </w:pPr>
        </w:pPrChange>
      </w:pPr>
      <w:ins w:id="633" w:author="gregorio dotti" w:date="2022-11-02T11:48:00Z">
        <w:r w:rsidRPr="00C533B8">
          <w:t xml:space="preserve">  volume</w:t>
        </w:r>
        <w:proofErr w:type="gramStart"/>
        <w:r w:rsidRPr="00C533B8">
          <w:t>={</w:t>
        </w:r>
        <w:proofErr w:type="gramEnd"/>
        <w:r w:rsidRPr="00C533B8">
          <w:t>3},</w:t>
        </w:r>
      </w:ins>
    </w:p>
    <w:p w14:paraId="1E69ED26" w14:textId="77777777" w:rsidR="00C533B8" w:rsidRPr="00C533B8" w:rsidRDefault="00C533B8">
      <w:pPr>
        <w:pStyle w:val="Nessunaspaziatura"/>
        <w:rPr>
          <w:ins w:id="634" w:author="gregorio dotti" w:date="2022-11-02T11:48:00Z"/>
        </w:rPr>
        <w:pPrChange w:id="635" w:author="gregorio dotti" w:date="2022-11-02T11:49:00Z">
          <w:pPr>
            <w:jc w:val="both"/>
          </w:pPr>
        </w:pPrChange>
      </w:pPr>
      <w:ins w:id="636" w:author="gregorio dotti" w:date="2022-11-02T11:48:00Z">
        <w:r w:rsidRPr="00C533B8">
          <w:t xml:space="preserve">  year</w:t>
        </w:r>
        <w:proofErr w:type="gramStart"/>
        <w:r w:rsidRPr="00C533B8">
          <w:t>={</w:t>
        </w:r>
        <w:proofErr w:type="gramEnd"/>
        <w:r w:rsidRPr="00C533B8">
          <w:t>1973},</w:t>
        </w:r>
      </w:ins>
    </w:p>
    <w:p w14:paraId="60BB8579" w14:textId="77777777" w:rsidR="00C533B8" w:rsidRPr="00C533B8" w:rsidRDefault="00C533B8">
      <w:pPr>
        <w:pStyle w:val="Nessunaspaziatura"/>
        <w:rPr>
          <w:ins w:id="637" w:author="gregorio dotti" w:date="2022-11-02T11:48:00Z"/>
        </w:rPr>
        <w:pPrChange w:id="638" w:author="gregorio dotti" w:date="2022-11-02T11:49:00Z">
          <w:pPr>
            <w:jc w:val="both"/>
          </w:pPr>
        </w:pPrChange>
      </w:pPr>
      <w:ins w:id="639" w:author="gregorio dotti" w:date="2022-11-02T11:48:00Z">
        <w:r w:rsidRPr="00C533B8">
          <w:t xml:space="preserve">  publisher</w:t>
        </w:r>
        <w:proofErr w:type="gramStart"/>
        <w:r w:rsidRPr="00C533B8">
          <w:t>={</w:t>
        </w:r>
        <w:proofErr w:type="gramEnd"/>
        <w:r w:rsidRPr="00C533B8">
          <w:t>Wiley New York}</w:t>
        </w:r>
      </w:ins>
    </w:p>
    <w:p w14:paraId="645CD955" w14:textId="14FC556A" w:rsidR="00C533B8" w:rsidRPr="00C533B8" w:rsidRDefault="00C533B8">
      <w:pPr>
        <w:pStyle w:val="Nessunaspaziatura"/>
        <w:pPrChange w:id="640" w:author="gregorio dotti" w:date="2022-11-02T11:49:00Z">
          <w:pPr/>
        </w:pPrChange>
      </w:pPr>
      <w:ins w:id="641" w:author="gregorio dotti" w:date="2022-11-02T11:48:00Z">
        <w:r w:rsidRPr="00C533B8">
          <w:t>}</w:t>
        </w:r>
      </w:ins>
    </w:p>
    <w:sectPr w:rsidR="00C533B8" w:rsidRPr="00C533B8" w:rsidSect="00B251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Ghislieri  Marco" w:date="2022-10-27T17:20:00Z" w:initials="GM">
    <w:p w14:paraId="3A4BB51E" w14:textId="55984C98" w:rsidR="00A17565" w:rsidRDefault="00A17565">
      <w:pPr>
        <w:pStyle w:val="Testocommento"/>
      </w:pPr>
      <w:r>
        <w:rPr>
          <w:rStyle w:val="Rimandocommento"/>
        </w:rPr>
        <w:annotationRef/>
      </w:r>
      <w:r>
        <w:t>To be discussed</w:t>
      </w:r>
    </w:p>
  </w:comment>
  <w:comment w:id="51" w:author="Ghislieri  Marco" w:date="2022-10-27T17:39:00Z" w:initials="GM">
    <w:p w14:paraId="03ADF37F" w14:textId="7596A5DE" w:rsidR="00A17565" w:rsidRPr="00A17565" w:rsidRDefault="00A17565">
      <w:pPr>
        <w:pStyle w:val="Testocommento"/>
        <w:rPr>
          <w:sz w:val="22"/>
          <w:szCs w:val="22"/>
        </w:rPr>
      </w:pPr>
      <w:r>
        <w:rPr>
          <w:rStyle w:val="Rimandocommento"/>
        </w:rPr>
        <w:annotationRef/>
      </w:r>
      <w:r w:rsidRPr="00A17565">
        <w:rPr>
          <w:sz w:val="22"/>
          <w:szCs w:val="22"/>
        </w:rPr>
        <w:t>Describing the high-level functionality and purpose of the software for a diverse, </w:t>
      </w:r>
      <w:r w:rsidRPr="00A17565">
        <w:rPr>
          <w:i/>
          <w:iCs/>
          <w:sz w:val="22"/>
          <w:szCs w:val="22"/>
        </w:rPr>
        <w:t>non-specialist audience</w:t>
      </w:r>
    </w:p>
  </w:comment>
  <w:comment w:id="55" w:author="Ghislieri  Marco" w:date="2022-10-30T17:34:00Z" w:initials="GM">
    <w:p w14:paraId="26739D46" w14:textId="28A0C4EC" w:rsidR="00D8444B" w:rsidRPr="00D8444B" w:rsidRDefault="00D844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La gait analysis comprende molti altri aspetti oltre a quelli relativ</w:t>
      </w:r>
      <w:r>
        <w:rPr>
          <w:lang w:val="it-IT"/>
        </w:rPr>
        <w:t>i al segnale sEMG. Mi concentrerei solo su quest’ultimo e sulle sue valutazioni temporali mediante l’estrazione degli intervalli di attivazione. Perché sono importanti? Quali sono i possibili campi applicazione? Come si possono estrarre?</w:t>
      </w:r>
    </w:p>
  </w:comment>
  <w:comment w:id="65" w:author="Ghislieri  Marco" w:date="2022-10-30T17:36:00Z" w:initials="GM">
    <w:p w14:paraId="6412C861" w14:textId="5A89B673" w:rsidR="00D8444B" w:rsidRPr="00D8444B" w:rsidRDefault="00D844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Non solo</w:t>
      </w:r>
    </w:p>
  </w:comment>
  <w:comment w:id="78" w:author="Ghislieri  Marco" w:date="2022-10-30T17:38:00Z" w:initials="GM">
    <w:p w14:paraId="0FDB63E1" w14:textId="0BA5E6C2" w:rsidR="00D8444B" w:rsidRPr="00D8444B" w:rsidRDefault="00D844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 xml:space="preserve">Non mi è molto chiara la necessità di citare la SGA in questo draft. </w:t>
      </w:r>
      <w:r>
        <w:rPr>
          <w:lang w:val="it-IT"/>
        </w:rPr>
        <w:t>Può starci a livello “storico”, ma non necessariamente per l’introduzione del CIMAP.</w:t>
      </w:r>
    </w:p>
  </w:comment>
  <w:comment w:id="83" w:author="Ghislieri  Marco" w:date="2022-10-30T17:39:00Z" w:initials="GM">
    <w:p w14:paraId="1DA9F9C3" w14:textId="10E02C8F" w:rsidR="00D8444B" w:rsidRPr="00D8444B" w:rsidRDefault="00D844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Manca una motivazione all’uso d</w:t>
      </w:r>
      <w:r>
        <w:rPr>
          <w:lang w:val="it-IT"/>
        </w:rPr>
        <w:t>el CIMAP. Si dice che il segnale sEMG è caratterizzato da elevata variabilità, ma non perché dovrei usare il CIMAP per risolvere il problema.</w:t>
      </w:r>
    </w:p>
  </w:comment>
  <w:comment w:id="162" w:author="Ghislieri  Marco" w:date="2022-10-27T18:03:00Z" w:initials="GM">
    <w:p w14:paraId="27079782" w14:textId="4E350DE7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Un po’ troppo tecnico per essere un summary</w:t>
      </w:r>
    </w:p>
  </w:comment>
  <w:comment w:id="168" w:author="Ghislieri  Marco" w:date="2022-10-27T18:12:00Z" w:initials="GM">
    <w:p w14:paraId="7D74DD97" w14:textId="32F705FD" w:rsidR="00A17565" w:rsidRPr="00A17565" w:rsidRDefault="00A17565">
      <w:pPr>
        <w:pStyle w:val="Testocommento"/>
        <w:rPr>
          <w:sz w:val="22"/>
          <w:szCs w:val="22"/>
        </w:rPr>
      </w:pPr>
      <w:r>
        <w:rPr>
          <w:rStyle w:val="Rimandocommento"/>
        </w:rPr>
        <w:annotationRef/>
      </w:r>
      <w:r>
        <w:rPr>
          <w:sz w:val="22"/>
          <w:szCs w:val="22"/>
        </w:rPr>
        <w:t>S</w:t>
      </w:r>
      <w:r w:rsidRPr="00A17565">
        <w:rPr>
          <w:sz w:val="22"/>
          <w:szCs w:val="22"/>
        </w:rPr>
        <w:t>ection that clearly illustrates the research purpose of the software and places it in the context of related work</w:t>
      </w:r>
    </w:p>
  </w:comment>
  <w:comment w:id="178" w:author="Ghislieri  Marco" w:date="2022-10-27T18:32:00Z" w:initials="GM">
    <w:p w14:paraId="115058A4" w14:textId="77777777" w:rsidR="00A17565" w:rsidRPr="00D8444B" w:rsidRDefault="00A17565" w:rsidP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Non mi piace molto, sembra che le uniche possibilità di customizzazione del codice siano quelle grafiche di rappresentazione dei risultati.</w:t>
      </w:r>
    </w:p>
  </w:comment>
  <w:comment w:id="185" w:author="Ghislieri  Marco" w:date="2022-10-27T18:33:00Z" w:initials="GM">
    <w:p w14:paraId="5265499E" w14:textId="5D324C1E" w:rsidR="00A17565" w:rsidRPr="00D8444B" w:rsidRDefault="00A17565" w:rsidP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La necessità dello strumento è già stato affrontato negli studi che hanno presentato e validato il CIMAP. Qui stiamo solo presentando il codice.</w:t>
      </w:r>
      <w:r w:rsidR="00D8444B">
        <w:rPr>
          <w:lang w:val="it-IT"/>
        </w:rPr>
        <w:t xml:space="preserve"> Poi ha poco senso dire che “to the authors’ knowledge” non ci sono implementazioni del codice, dal momento che siamo noi gli implementatori del codice.</w:t>
      </w:r>
    </w:p>
  </w:comment>
  <w:comment w:id="208" w:author="Ghislieri  Marco" w:date="2022-10-27T18:32:00Z" w:initials="GM">
    <w:p w14:paraId="24C2FAE6" w14:textId="7C7B022C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Non mi piace molto, sembra che le uniche possibilità di customizzazione del codice siano quelle grafiche di rappresentazione dei risultati.</w:t>
      </w:r>
    </w:p>
  </w:comment>
  <w:comment w:id="213" w:author="Ghislieri  Marco" w:date="2022-10-27T18:27:00Z" w:initials="GM">
    <w:p w14:paraId="307452CF" w14:textId="21F79BEB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Aggiungere workflow di funzionamento del CIMAP in step con immagine finale contenente i principali risultati grafici</w:t>
      </w:r>
    </w:p>
  </w:comment>
  <w:comment w:id="229" w:author="Ghislieri  Marco" w:date="2022-10-27T18:39:00Z" w:initials="GM">
    <w:p w14:paraId="575429B6" w14:textId="58D68B3B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Già detto prima</w:t>
      </w:r>
    </w:p>
  </w:comment>
  <w:comment w:id="248" w:author="Ghislieri  Marco" w:date="2022-10-27T18:45:00Z" w:initials="GM">
    <w:p w14:paraId="5DC51151" w14:textId="484F7870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Citare articoli di competenza</w:t>
      </w:r>
    </w:p>
  </w:comment>
  <w:comment w:id="255" w:author="Ghislieri  Marco" w:date="2022-10-27T18:47:00Z" w:initials="GM">
    <w:p w14:paraId="2C9372C3" w14:textId="3EF27563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Dettagliare processo in sottofasi?</w:t>
      </w:r>
    </w:p>
  </w:comment>
  <w:comment w:id="259" w:author="Ghislieri  Marco" w:date="2022-10-27T18:47:00Z" w:initials="GM">
    <w:p w14:paraId="68C72503" w14:textId="16EED5DC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Citare articoli di competenza</w:t>
      </w:r>
    </w:p>
  </w:comment>
  <w:comment w:id="318" w:author="Ghislieri  Marco" w:date="2022-10-27T18:51:00Z" w:initials="GM">
    <w:p w14:paraId="7BF7AABF" w14:textId="40DABB4D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Aggiungere elenco funzioni base da richiamare per eseguire il workflow indicato sopra</w:t>
      </w:r>
    </w:p>
  </w:comment>
  <w:comment w:id="326" w:author="Ghislieri  Marco" w:date="2022-10-27T19:30:00Z" w:initials="GM">
    <w:p w14:paraId="565016B1" w14:textId="3A58F4B2" w:rsidR="000451CB" w:rsidRPr="00D8444B" w:rsidRDefault="000451C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Link alla pagina GitHub di descrizione delle funzioni modificabili.</w:t>
      </w:r>
    </w:p>
  </w:comment>
  <w:comment w:id="344" w:author="Ghislieri  Marco" w:date="2022-10-27T18:32:00Z" w:initials="GM">
    <w:p w14:paraId="1F42A44C" w14:textId="77777777" w:rsidR="00A17565" w:rsidRPr="00D8444B" w:rsidRDefault="00A17565" w:rsidP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Non mi piace molto, sembra che le uniche possibilità di customizzazione del codice siano quelle grafiche di rappresentazione dei risultati.</w:t>
      </w:r>
    </w:p>
  </w:comment>
  <w:comment w:id="345" w:author="Ghislieri  Marco" w:date="2022-10-27T18:33:00Z" w:initials="GM">
    <w:p w14:paraId="3BA092F0" w14:textId="7137C4DD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La necessità dello strumento è già stato affrontato negli studi che hanno presentato e validato il CIMAP. Qui stiamo solo presentando il codice.</w:t>
      </w:r>
    </w:p>
  </w:comment>
  <w:comment w:id="363" w:author="Ghislieri  Marco" w:date="2022-10-27T18:16:00Z" w:initials="GM">
    <w:p w14:paraId="27448E3F" w14:textId="392171D6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Link alla repo del progetto</w:t>
      </w:r>
    </w:p>
  </w:comment>
  <w:comment w:id="393" w:author="Ghislieri  Marco" w:date="2022-10-27T18:25:00Z" w:initials="GM">
    <w:p w14:paraId="49CF72E2" w14:textId="298A537C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Link al readme file</w:t>
      </w:r>
    </w:p>
  </w:comment>
  <w:comment w:id="417" w:author="Ghislieri  Marco" w:date="2022-10-27T18:10:00Z" w:initials="GM">
    <w:p w14:paraId="04A07E82" w14:textId="3B18A4D8" w:rsidR="00A17565" w:rsidRPr="00D8444B" w:rsidRDefault="00A1756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>Link alla pagina dei collaboratori</w:t>
      </w:r>
    </w:p>
  </w:comment>
  <w:comment w:id="420" w:author="Ghislieri  Marco" w:date="2022-10-27T18:13:00Z" w:initials="GM">
    <w:p w14:paraId="13186BCD" w14:textId="35A6B176" w:rsidR="00A17565" w:rsidRPr="00A17565" w:rsidRDefault="00A17565">
      <w:pPr>
        <w:pStyle w:val="Testocommento"/>
        <w:rPr>
          <w:sz w:val="22"/>
          <w:szCs w:val="22"/>
        </w:rPr>
      </w:pPr>
      <w:r>
        <w:rPr>
          <w:rStyle w:val="Rimandocommento"/>
        </w:rPr>
        <w:annotationRef/>
      </w:r>
      <w:r w:rsidRPr="00A17565">
        <w:rPr>
          <w:sz w:val="22"/>
          <w:szCs w:val="22"/>
        </w:rPr>
        <w:t>Note that the references should include full names of venues, e.g., journals and conferences, not abbreviations only understood in the context of a specific discipline.</w:t>
      </w:r>
    </w:p>
  </w:comment>
  <w:comment w:id="422" w:author="Ghislieri  Marco" w:date="2022-10-30T17:41:00Z" w:initials="GM">
    <w:p w14:paraId="7DDEDC7E" w14:textId="18AD3AF5" w:rsidR="00D8444B" w:rsidRPr="00D8444B" w:rsidRDefault="00D844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8444B">
        <w:rPr>
          <w:lang w:val="it-IT"/>
        </w:rPr>
        <w:t xml:space="preserve">Per la versione del draft da condividere con </w:t>
      </w:r>
      <w:r>
        <w:rPr>
          <w:lang w:val="it-IT"/>
        </w:rPr>
        <w:t>i</w:t>
      </w:r>
      <w:r w:rsidRPr="00D8444B">
        <w:rPr>
          <w:lang w:val="it-IT"/>
        </w:rPr>
        <w:t xml:space="preserve"> </w:t>
      </w:r>
      <w:r>
        <w:rPr>
          <w:lang w:val="it-IT"/>
        </w:rPr>
        <w:t>coautori, ti direi di riportare qui l’elenco delle pubblicazioni che intendi citare.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BB51E" w15:done="0"/>
  <w15:commentEx w15:paraId="03ADF37F" w15:done="0"/>
  <w15:commentEx w15:paraId="26739D46" w15:done="0"/>
  <w15:commentEx w15:paraId="6412C861" w15:done="0"/>
  <w15:commentEx w15:paraId="0FDB63E1" w15:done="0"/>
  <w15:commentEx w15:paraId="1DA9F9C3" w15:done="0"/>
  <w15:commentEx w15:paraId="27079782" w15:done="0"/>
  <w15:commentEx w15:paraId="7D74DD97" w15:done="0"/>
  <w15:commentEx w15:paraId="115058A4" w15:done="0"/>
  <w15:commentEx w15:paraId="5265499E" w15:done="0"/>
  <w15:commentEx w15:paraId="24C2FAE6" w15:done="0"/>
  <w15:commentEx w15:paraId="307452CF" w15:done="0"/>
  <w15:commentEx w15:paraId="575429B6" w15:done="0"/>
  <w15:commentEx w15:paraId="5DC51151" w15:done="0"/>
  <w15:commentEx w15:paraId="2C9372C3" w15:done="0"/>
  <w15:commentEx w15:paraId="68C72503" w15:done="0"/>
  <w15:commentEx w15:paraId="7BF7AABF" w15:done="0"/>
  <w15:commentEx w15:paraId="565016B1" w15:done="0"/>
  <w15:commentEx w15:paraId="1F42A44C" w15:done="0"/>
  <w15:commentEx w15:paraId="3BA092F0" w15:done="0"/>
  <w15:commentEx w15:paraId="27448E3F" w15:done="0"/>
  <w15:commentEx w15:paraId="49CF72E2" w15:done="0"/>
  <w15:commentEx w15:paraId="04A07E82" w15:done="0"/>
  <w15:commentEx w15:paraId="13186BCD" w15:done="0"/>
  <w15:commentEx w15:paraId="7DDEDC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53C57" w16cex:dateUtc="2022-10-27T15:20:00Z"/>
  <w16cex:commentExtensible w16cex:durableId="270540B8" w16cex:dateUtc="2022-10-27T15:39:00Z"/>
  <w16cex:commentExtensible w16cex:durableId="2709340E" w16cex:dateUtc="2022-10-30T16:34:00Z"/>
  <w16cex:commentExtensible w16cex:durableId="27093488" w16cex:dateUtc="2022-10-30T16:36:00Z"/>
  <w16cex:commentExtensible w16cex:durableId="27093515" w16cex:dateUtc="2022-10-30T16:38:00Z"/>
  <w16cex:commentExtensible w16cex:durableId="2709353F" w16cex:dateUtc="2022-10-30T16:39:00Z"/>
  <w16cex:commentExtensible w16cex:durableId="27054678" w16cex:dateUtc="2022-10-27T16:03:00Z"/>
  <w16cex:commentExtensible w16cex:durableId="2705488F" w16cex:dateUtc="2022-10-27T16:12:00Z"/>
  <w16cex:commentExtensible w16cex:durableId="270551F9" w16cex:dateUtc="2022-10-27T16:32:00Z"/>
  <w16cex:commentExtensible w16cex:durableId="270551F8" w16cex:dateUtc="2022-10-27T16:33:00Z"/>
  <w16cex:commentExtensible w16cex:durableId="27054D3B" w16cex:dateUtc="2022-10-27T16:32:00Z"/>
  <w16cex:commentExtensible w16cex:durableId="27054C2C" w16cex:dateUtc="2022-10-27T16:27:00Z"/>
  <w16cex:commentExtensible w16cex:durableId="27054EDF" w16cex:dateUtc="2022-10-27T16:39:00Z"/>
  <w16cex:commentExtensible w16cex:durableId="27055056" w16cex:dateUtc="2022-10-27T16:45:00Z"/>
  <w16cex:commentExtensible w16cex:durableId="270550D0" w16cex:dateUtc="2022-10-27T16:47:00Z"/>
  <w16cex:commentExtensible w16cex:durableId="270550CD" w16cex:dateUtc="2022-10-27T16:47:00Z"/>
  <w16cex:commentExtensible w16cex:durableId="2705537D" w16cex:dateUtc="2022-10-27T16:51:00Z"/>
  <w16cex:commentExtensible w16cex:durableId="27055C3B" w16cex:dateUtc="2022-10-27T17:30:00Z"/>
  <w16cex:commentExtensible w16cex:durableId="27054D87" w16cex:dateUtc="2022-10-27T16:32:00Z"/>
  <w16cex:commentExtensible w16cex:durableId="27054D8E" w16cex:dateUtc="2022-10-27T16:33:00Z"/>
  <w16cex:commentExtensible w16cex:durableId="2705496B" w16cex:dateUtc="2022-10-27T16:16:00Z"/>
  <w16cex:commentExtensible w16cex:durableId="27054BAA" w16cex:dateUtc="2022-10-27T16:25:00Z"/>
  <w16cex:commentExtensible w16cex:durableId="27054823" w16cex:dateUtc="2022-10-27T16:10:00Z"/>
  <w16cex:commentExtensible w16cex:durableId="270548AE" w16cex:dateUtc="2022-10-27T16:13:00Z"/>
  <w16cex:commentExtensible w16cex:durableId="270935D8" w16cex:dateUtc="2022-10-30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BB51E" w16cid:durableId="27053C57"/>
  <w16cid:commentId w16cid:paraId="03ADF37F" w16cid:durableId="270540B8"/>
  <w16cid:commentId w16cid:paraId="26739D46" w16cid:durableId="2709340E"/>
  <w16cid:commentId w16cid:paraId="6412C861" w16cid:durableId="27093488"/>
  <w16cid:commentId w16cid:paraId="0FDB63E1" w16cid:durableId="27093515"/>
  <w16cid:commentId w16cid:paraId="1DA9F9C3" w16cid:durableId="2709353F"/>
  <w16cid:commentId w16cid:paraId="27079782" w16cid:durableId="27054678"/>
  <w16cid:commentId w16cid:paraId="7D74DD97" w16cid:durableId="2705488F"/>
  <w16cid:commentId w16cid:paraId="115058A4" w16cid:durableId="270551F9"/>
  <w16cid:commentId w16cid:paraId="5265499E" w16cid:durableId="270551F8"/>
  <w16cid:commentId w16cid:paraId="24C2FAE6" w16cid:durableId="27054D3B"/>
  <w16cid:commentId w16cid:paraId="307452CF" w16cid:durableId="27054C2C"/>
  <w16cid:commentId w16cid:paraId="575429B6" w16cid:durableId="27054EDF"/>
  <w16cid:commentId w16cid:paraId="5DC51151" w16cid:durableId="27055056"/>
  <w16cid:commentId w16cid:paraId="2C9372C3" w16cid:durableId="270550D0"/>
  <w16cid:commentId w16cid:paraId="68C72503" w16cid:durableId="270550CD"/>
  <w16cid:commentId w16cid:paraId="7BF7AABF" w16cid:durableId="2705537D"/>
  <w16cid:commentId w16cid:paraId="565016B1" w16cid:durableId="27055C3B"/>
  <w16cid:commentId w16cid:paraId="1F42A44C" w16cid:durableId="27054D87"/>
  <w16cid:commentId w16cid:paraId="3BA092F0" w16cid:durableId="27054D8E"/>
  <w16cid:commentId w16cid:paraId="27448E3F" w16cid:durableId="2705496B"/>
  <w16cid:commentId w16cid:paraId="49CF72E2" w16cid:durableId="27054BAA"/>
  <w16cid:commentId w16cid:paraId="04A07E82" w16cid:durableId="27054823"/>
  <w16cid:commentId w16cid:paraId="13186BCD" w16cid:durableId="270548AE"/>
  <w16cid:commentId w16cid:paraId="7DDEDC7E" w16cid:durableId="270935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4C98" w14:textId="77777777" w:rsidR="00971B95" w:rsidRDefault="00971B95" w:rsidP="00A17565">
      <w:pPr>
        <w:spacing w:after="0" w:line="240" w:lineRule="auto"/>
      </w:pPr>
      <w:r>
        <w:separator/>
      </w:r>
    </w:p>
  </w:endnote>
  <w:endnote w:type="continuationSeparator" w:id="0">
    <w:p w14:paraId="165BEF85" w14:textId="77777777" w:rsidR="00971B95" w:rsidRDefault="00971B95" w:rsidP="00A1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E22F" w14:textId="77777777" w:rsidR="00A17565" w:rsidRDefault="00A175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81C5" w14:textId="2D2C176B" w:rsidR="00A17565" w:rsidRDefault="00A1756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17CA" w14:textId="77777777" w:rsidR="00A17565" w:rsidRDefault="00A175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48AC" w14:textId="77777777" w:rsidR="00971B95" w:rsidRDefault="00971B95" w:rsidP="00A17565">
      <w:pPr>
        <w:spacing w:after="0" w:line="240" w:lineRule="auto"/>
      </w:pPr>
      <w:r>
        <w:separator/>
      </w:r>
    </w:p>
  </w:footnote>
  <w:footnote w:type="continuationSeparator" w:id="0">
    <w:p w14:paraId="1BD7346E" w14:textId="77777777" w:rsidR="00971B95" w:rsidRDefault="00971B95" w:rsidP="00A1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6626" w14:textId="77777777" w:rsidR="00A17565" w:rsidRDefault="00A1756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0BDD" w14:textId="77777777" w:rsidR="00A17565" w:rsidRDefault="00A1756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3ED6" w14:textId="77777777" w:rsidR="00A17565" w:rsidRDefault="00A1756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3EBA"/>
    <w:multiLevelType w:val="hybridMultilevel"/>
    <w:tmpl w:val="5650B5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C4705"/>
    <w:multiLevelType w:val="hybridMultilevel"/>
    <w:tmpl w:val="351E4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2628">
    <w:abstractNumId w:val="1"/>
  </w:num>
  <w:num w:numId="2" w16cid:durableId="2828051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hislieri  Marco">
    <w15:presenceInfo w15:providerId="None" w15:userId="Ghislieri  Marco"/>
  </w15:person>
  <w15:person w15:author="gregorio dotti">
    <w15:presenceInfo w15:providerId="Windows Live" w15:userId="278a802d0f1cf386"/>
  </w15:person>
  <w15:person w15:author="Dotti  Gregorio">
    <w15:presenceInfo w15:providerId="None" w15:userId="Dotti  Grego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sjA3MLa0NDY0MTZS0lEKTi0uzszPAykwrQUA0vRKHywAAAA="/>
  </w:docVars>
  <w:rsids>
    <w:rsidRoot w:val="00A86F8F"/>
    <w:rsid w:val="000451CB"/>
    <w:rsid w:val="00052642"/>
    <w:rsid w:val="00141549"/>
    <w:rsid w:val="002B0C94"/>
    <w:rsid w:val="00315762"/>
    <w:rsid w:val="003B0A5F"/>
    <w:rsid w:val="0042272A"/>
    <w:rsid w:val="00470A46"/>
    <w:rsid w:val="00580D96"/>
    <w:rsid w:val="005F44EF"/>
    <w:rsid w:val="006739F4"/>
    <w:rsid w:val="007663C4"/>
    <w:rsid w:val="007A3602"/>
    <w:rsid w:val="0082335D"/>
    <w:rsid w:val="009205F2"/>
    <w:rsid w:val="00971B95"/>
    <w:rsid w:val="0099154A"/>
    <w:rsid w:val="00A17565"/>
    <w:rsid w:val="00A86F8F"/>
    <w:rsid w:val="00B2513A"/>
    <w:rsid w:val="00C308B2"/>
    <w:rsid w:val="00C533B8"/>
    <w:rsid w:val="00CB2FB1"/>
    <w:rsid w:val="00D8444B"/>
    <w:rsid w:val="00E063A9"/>
    <w:rsid w:val="00E37AE1"/>
    <w:rsid w:val="00F674D7"/>
    <w:rsid w:val="00F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DE1D"/>
  <w15:chartTrackingRefBased/>
  <w15:docId w15:val="{8C2EF263-0415-4D0E-BD96-53557096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7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70A4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aragrafoelenco">
    <w:name w:val="List Paragraph"/>
    <w:basedOn w:val="Normale"/>
    <w:uiPriority w:val="34"/>
    <w:qFormat/>
    <w:rsid w:val="00CB2FB1"/>
    <w:pPr>
      <w:ind w:left="720"/>
      <w:contextualSpacing/>
    </w:pPr>
  </w:style>
  <w:style w:type="paragraph" w:styleId="Revisione">
    <w:name w:val="Revision"/>
    <w:hidden/>
    <w:uiPriority w:val="99"/>
    <w:semiHidden/>
    <w:rsid w:val="00A17565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A1756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756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756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756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7565"/>
    <w:rPr>
      <w:b/>
      <w:bCs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17565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175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7565"/>
  </w:style>
  <w:style w:type="paragraph" w:styleId="Pidipagina">
    <w:name w:val="footer"/>
    <w:basedOn w:val="Normale"/>
    <w:link w:val="PidipaginaCarattere"/>
    <w:uiPriority w:val="99"/>
    <w:unhideWhenUsed/>
    <w:rsid w:val="00A175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7565"/>
  </w:style>
  <w:style w:type="paragraph" w:styleId="Nessunaspaziatura">
    <w:name w:val="No Spacing"/>
    <w:uiPriority w:val="1"/>
    <w:qFormat/>
    <w:rsid w:val="00C53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dotti</dc:creator>
  <cp:keywords/>
  <dc:description/>
  <cp:lastModifiedBy>Dotti  Gregorio</cp:lastModifiedBy>
  <cp:revision>11</cp:revision>
  <dcterms:created xsi:type="dcterms:W3CDTF">2022-10-20T08:38:00Z</dcterms:created>
  <dcterms:modified xsi:type="dcterms:W3CDTF">2022-11-09T15:49:00Z</dcterms:modified>
</cp:coreProperties>
</file>