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C34E" w14:textId="2150C40B" w:rsidR="00A17565" w:rsidRDefault="00A17565" w:rsidP="00640FCC">
      <w:pPr>
        <w:jc w:val="both"/>
        <w:rPr>
          <w:sz w:val="28"/>
          <w:szCs w:val="28"/>
        </w:rPr>
      </w:pPr>
      <w:r w:rsidRPr="00E058E2">
        <w:rPr>
          <w:i/>
          <w:iCs/>
          <w:sz w:val="28"/>
          <w:szCs w:val="28"/>
        </w:rPr>
        <w:t>#Title</w:t>
      </w:r>
      <w:r>
        <w:rPr>
          <w:sz w:val="28"/>
          <w:szCs w:val="28"/>
        </w:rPr>
        <w:t xml:space="preserve">: </w:t>
      </w:r>
      <w:r w:rsidRPr="00E058E2">
        <w:rPr>
          <w:sz w:val="28"/>
          <w:szCs w:val="28"/>
        </w:rPr>
        <w:t>CIMAP: Clustering for Identification of Muscle Activation Patterns</w:t>
      </w:r>
    </w:p>
    <w:p w14:paraId="052E4F0B" w14:textId="64E1B3F4" w:rsidR="00A17565" w:rsidRPr="00E058E2" w:rsidRDefault="00A17565" w:rsidP="00640FCC">
      <w:pPr>
        <w:jc w:val="both"/>
        <w:rPr>
          <w:lang w:val="en-US"/>
        </w:rPr>
      </w:pPr>
      <w:r w:rsidRPr="00E058E2">
        <w:rPr>
          <w:i/>
          <w:iCs/>
          <w:lang w:val="en-US"/>
        </w:rPr>
        <w:t>#Tags</w:t>
      </w:r>
      <w:r w:rsidRPr="00E058E2">
        <w:rPr>
          <w:lang w:val="en-US"/>
        </w:rPr>
        <w:t xml:space="preserve">: </w:t>
      </w:r>
      <w:r w:rsidR="00E058E2">
        <w:rPr>
          <w:lang w:val="en-US"/>
        </w:rPr>
        <w:t>clustering,</w:t>
      </w:r>
      <w:r w:rsidR="00E058E2" w:rsidRPr="00E058E2">
        <w:rPr>
          <w:lang w:val="en-US"/>
        </w:rPr>
        <w:t xml:space="preserve"> </w:t>
      </w:r>
      <w:r w:rsidR="00E058E2">
        <w:rPr>
          <w:lang w:val="en-US"/>
        </w:rPr>
        <w:t xml:space="preserve">dendrogram, </w:t>
      </w:r>
      <w:r w:rsidR="00E058E2" w:rsidRPr="003D61A3">
        <w:rPr>
          <w:lang w:val="en-US"/>
        </w:rPr>
        <w:t>EM</w:t>
      </w:r>
      <w:r w:rsidR="00E058E2">
        <w:rPr>
          <w:lang w:val="en-US"/>
        </w:rPr>
        <w:t>G,</w:t>
      </w:r>
      <w:r w:rsidR="00E058E2" w:rsidRPr="003D61A3">
        <w:rPr>
          <w:lang w:val="en-US"/>
        </w:rPr>
        <w:t xml:space="preserve"> </w:t>
      </w:r>
      <w:r w:rsidR="00E058E2">
        <w:rPr>
          <w:lang w:val="en-US"/>
        </w:rPr>
        <w:t>locomotion, machine-learning algorithms,</w:t>
      </w:r>
      <w:r w:rsidR="00E058E2" w:rsidRPr="003D61A3">
        <w:rPr>
          <w:lang w:val="en-US"/>
        </w:rPr>
        <w:t xml:space="preserve"> </w:t>
      </w:r>
      <w:del w:id="0" w:author="Ghislieri  Marco" w:date="2022-11-13T15:12:00Z">
        <w:r w:rsidR="00E058E2" w:rsidRPr="003D61A3" w:rsidDel="0085466B">
          <w:rPr>
            <w:lang w:val="en-US"/>
          </w:rPr>
          <w:delText>movement</w:delText>
        </w:r>
        <w:r w:rsidR="00E058E2" w:rsidRPr="00E058E2" w:rsidDel="0085466B">
          <w:rPr>
            <w:lang w:val="en-US"/>
          </w:rPr>
          <w:delText xml:space="preserve"> </w:delText>
        </w:r>
        <w:r w:rsidR="00E058E2" w:rsidDel="0085466B">
          <w:rPr>
            <w:lang w:val="en-US"/>
          </w:rPr>
          <w:delText xml:space="preserve">, </w:delText>
        </w:r>
      </w:del>
      <w:r w:rsidR="00E058E2" w:rsidRPr="00E058E2">
        <w:rPr>
          <w:lang w:val="en-US"/>
        </w:rPr>
        <w:t>mu</w:t>
      </w:r>
      <w:ins w:id="1" w:author="Ghislieri  Marco" w:date="2022-11-13T15:12:00Z">
        <w:r w:rsidR="0085466B">
          <w:rPr>
            <w:lang w:val="en-US"/>
          </w:rPr>
          <w:t>s</w:t>
        </w:r>
      </w:ins>
      <w:r w:rsidR="00E058E2" w:rsidRPr="00E058E2">
        <w:rPr>
          <w:lang w:val="en-US"/>
        </w:rPr>
        <w:t xml:space="preserve">cle activity, </w:t>
      </w:r>
      <w:r w:rsidR="00E058E2">
        <w:rPr>
          <w:lang w:val="en-US"/>
        </w:rPr>
        <w:t>python</w:t>
      </w:r>
    </w:p>
    <w:p w14:paraId="47B69C85" w14:textId="57C0A8B7" w:rsidR="00A17565" w:rsidRPr="00E058E2" w:rsidRDefault="00A17565" w:rsidP="00640FCC">
      <w:pPr>
        <w:jc w:val="both"/>
        <w:rPr>
          <w:lang w:val="it-IT"/>
        </w:rPr>
      </w:pPr>
      <w:r w:rsidRPr="00E058E2">
        <w:rPr>
          <w:i/>
          <w:iCs/>
          <w:lang w:val="it-IT"/>
        </w:rPr>
        <w:t>#Authors</w:t>
      </w:r>
      <w:r w:rsidRPr="00E058E2">
        <w:rPr>
          <w:lang w:val="it-IT"/>
        </w:rPr>
        <w:t xml:space="preserve">: </w:t>
      </w:r>
      <w:commentRangeStart w:id="2"/>
      <w:r w:rsidRPr="00E058E2">
        <w:rPr>
          <w:lang w:val="it-IT"/>
        </w:rPr>
        <w:t>Gregorio Dotti, Marco Ghislieri, Samanta Rosati, and Gabriella Balestra</w:t>
      </w:r>
      <w:commentRangeEnd w:id="2"/>
      <w:r w:rsidR="00E058E2">
        <w:rPr>
          <w:rStyle w:val="CommentReference"/>
        </w:rPr>
        <w:commentReference w:id="2"/>
      </w:r>
    </w:p>
    <w:p w14:paraId="0F282DF2" w14:textId="1A9C04BB" w:rsidR="00A17565" w:rsidRDefault="00A17565" w:rsidP="00640FCC">
      <w:pPr>
        <w:jc w:val="both"/>
      </w:pPr>
      <w:r w:rsidRPr="00E058E2">
        <w:rPr>
          <w:i/>
          <w:iCs/>
        </w:rPr>
        <w:t>#Affiliations</w:t>
      </w:r>
      <w:r>
        <w:t>: Department of Electronics and Telecommunications, Politecnico di Torino, Turin, Italy; PoliToBIOMed Lab, Politecnico di Torino, Turin, Italy</w:t>
      </w:r>
    </w:p>
    <w:p w14:paraId="5BB3E013" w14:textId="54944667" w:rsidR="00A17565" w:rsidRDefault="00A17565" w:rsidP="00640FCC">
      <w:pPr>
        <w:jc w:val="both"/>
      </w:pPr>
    </w:p>
    <w:p w14:paraId="575DB409" w14:textId="2D65B4FA" w:rsidR="00A17565" w:rsidRPr="00E058E2" w:rsidRDefault="00A17565" w:rsidP="00640FCC">
      <w:pPr>
        <w:jc w:val="both"/>
        <w:rPr>
          <w:i/>
          <w:iCs/>
        </w:rPr>
      </w:pPr>
      <w:r w:rsidRPr="00E058E2">
        <w:rPr>
          <w:i/>
          <w:iCs/>
        </w:rPr>
        <w:t>#Summary</w:t>
      </w:r>
    </w:p>
    <w:p w14:paraId="68284E33" w14:textId="1FC6E069" w:rsidR="007A1CC9" w:rsidRDefault="00C65283" w:rsidP="00640FCC">
      <w:pPr>
        <w:jc w:val="both"/>
        <w:rPr>
          <w:ins w:id="3" w:author="Ghislieri  Marco" w:date="2022-11-12T10:47:00Z"/>
        </w:rPr>
      </w:pPr>
      <w:ins w:id="4" w:author="Ghislieri  Marco" w:date="2022-11-12T11:00:00Z">
        <w:r>
          <w:t>Dynamic muscle activity</w:t>
        </w:r>
      </w:ins>
      <w:ins w:id="5" w:author="Ghislieri  Marco" w:date="2022-11-12T10:49:00Z">
        <w:r w:rsidR="007A1CC9">
          <w:t xml:space="preserve"> </w:t>
        </w:r>
      </w:ins>
      <w:ins w:id="6" w:author="Ghislieri  Marco" w:date="2022-11-12T10:50:00Z">
        <w:r w:rsidR="007A1CC9">
          <w:t xml:space="preserve">can be quantitatively and non-invasively investigated during several </w:t>
        </w:r>
      </w:ins>
      <w:ins w:id="7" w:author="Ghislieri  Marco" w:date="2022-11-12T11:20:00Z">
        <w:r w:rsidR="00765FB6">
          <w:t xml:space="preserve">cyclical </w:t>
        </w:r>
      </w:ins>
      <w:ins w:id="8" w:author="Ghislieri  Marco" w:date="2022-11-12T10:50:00Z">
        <w:r w:rsidR="007A1CC9">
          <w:t>movements by acquiring surface electromyogra</w:t>
        </w:r>
      </w:ins>
      <w:ins w:id="9" w:author="Ghislieri  Marco" w:date="2022-11-12T10:51:00Z">
        <w:r w:rsidR="007A1CC9">
          <w:t xml:space="preserve">phic (sEMG) signals. </w:t>
        </w:r>
      </w:ins>
      <w:ins w:id="10" w:author="Ghislieri  Marco" w:date="2022-11-12T10:47:00Z">
        <w:r w:rsidR="007A1CC9" w:rsidRPr="007A1CC9">
          <w:rPr>
            <w:rPrChange w:id="11" w:author="Ghislieri  Marco" w:date="2022-11-12T10:47:00Z">
              <w:rPr>
                <w:rFonts w:ascii="Segoe UI" w:hAnsi="Segoe UI" w:cs="Segoe UI"/>
                <w:color w:val="24292F"/>
                <w:shd w:val="clear" w:color="auto" w:fill="FFFFFF"/>
              </w:rPr>
            </w:rPrChange>
          </w:rPr>
          <w:t>The accurate temporal analysis of muscle activation</w:t>
        </w:r>
      </w:ins>
      <w:ins w:id="12" w:author="Ghislieri  Marco" w:date="2022-11-12T10:51:00Z">
        <w:r w:rsidR="007A1CC9">
          <w:t>s</w:t>
        </w:r>
      </w:ins>
      <w:ins w:id="13" w:author="Ghislieri  Marco" w:date="2022-11-12T10:47:00Z">
        <w:r w:rsidR="007A1CC9" w:rsidRPr="007A1CC9">
          <w:rPr>
            <w:rPrChange w:id="14" w:author="Ghislieri  Marco" w:date="2022-11-12T10:47:00Z">
              <w:rPr>
                <w:rFonts w:ascii="Segoe UI" w:hAnsi="Segoe UI" w:cs="Segoe UI"/>
                <w:color w:val="24292F"/>
                <w:shd w:val="clear" w:color="auto" w:fill="FFFFFF"/>
              </w:rPr>
            </w:rPrChange>
          </w:rPr>
          <w:t xml:space="preserve"> is of great interest in several research areas, spanning from the assessment of altered </w:t>
        </w:r>
      </w:ins>
      <w:ins w:id="15" w:author="Ghislieri  Marco" w:date="2022-11-13T15:30:00Z">
        <w:r w:rsidR="0004463C">
          <w:t>muscle activation</w:t>
        </w:r>
      </w:ins>
      <w:ins w:id="16" w:author="Ghislieri  Marco" w:date="2022-11-12T10:47:00Z">
        <w:r w:rsidR="007A1CC9" w:rsidRPr="007A1CC9">
          <w:rPr>
            <w:rPrChange w:id="17" w:author="Ghislieri  Marco" w:date="2022-11-12T10:47:00Z">
              <w:rPr>
                <w:rFonts w:ascii="Segoe UI" w:hAnsi="Segoe UI" w:cs="Segoe UI"/>
                <w:color w:val="24292F"/>
                <w:shd w:val="clear" w:color="auto" w:fill="FFFFFF"/>
              </w:rPr>
            </w:rPrChange>
          </w:rPr>
          <w:t xml:space="preserve"> patterns in orthop</w:t>
        </w:r>
      </w:ins>
      <w:ins w:id="18" w:author="Ghislieri  Marco" w:date="2022-11-13T15:08:00Z">
        <w:r w:rsidR="0085466B">
          <w:t>a</w:t>
        </w:r>
      </w:ins>
      <w:ins w:id="19" w:author="Ghislieri  Marco" w:date="2022-11-12T10:47:00Z">
        <w:r w:rsidR="007A1CC9" w:rsidRPr="007A1CC9">
          <w:rPr>
            <w:rPrChange w:id="20" w:author="Ghislieri  Marco" w:date="2022-11-12T10:47:00Z">
              <w:rPr>
                <w:rFonts w:ascii="Segoe UI" w:hAnsi="Segoe UI" w:cs="Segoe UI"/>
                <w:color w:val="24292F"/>
                <w:shd w:val="clear" w:color="auto" w:fill="FFFFFF"/>
              </w:rPr>
            </w:rPrChange>
          </w:rPr>
          <w:t xml:space="preserve">edic </w:t>
        </w:r>
      </w:ins>
      <w:ins w:id="21" w:author="Ghislieri  Marco" w:date="2022-11-12T10:58:00Z">
        <w:r>
          <w:t>or</w:t>
        </w:r>
      </w:ins>
      <w:ins w:id="22" w:author="Ghislieri  Marco" w:date="2022-11-12T10:47:00Z">
        <w:r w:rsidR="007A1CC9" w:rsidRPr="007A1CC9">
          <w:rPr>
            <w:rPrChange w:id="23" w:author="Ghislieri  Marco" w:date="2022-11-12T10:47:00Z">
              <w:rPr>
                <w:rFonts w:ascii="Segoe UI" w:hAnsi="Segoe UI" w:cs="Segoe UI"/>
                <w:color w:val="24292F"/>
                <w:shd w:val="clear" w:color="auto" w:fill="FFFFFF"/>
              </w:rPr>
            </w:rPrChange>
          </w:rPr>
          <w:t xml:space="preserve"> neurological patients </w:t>
        </w:r>
      </w:ins>
      <w:ins w:id="24" w:author="Ghislieri  Marco" w:date="2022-11-12T10:58:00Z">
        <w:r>
          <w:t>to</w:t>
        </w:r>
      </w:ins>
      <w:ins w:id="25" w:author="Ghislieri  Marco" w:date="2022-11-12T10:47:00Z">
        <w:r w:rsidR="007A1CC9" w:rsidRPr="007A1CC9">
          <w:rPr>
            <w:rPrChange w:id="26" w:author="Ghislieri  Marco" w:date="2022-11-12T10:47:00Z">
              <w:rPr>
                <w:rFonts w:ascii="Segoe UI" w:hAnsi="Segoe UI" w:cs="Segoe UI"/>
                <w:color w:val="24292F"/>
                <w:shd w:val="clear" w:color="auto" w:fill="FFFFFF"/>
              </w:rPr>
            </w:rPrChange>
          </w:rPr>
          <w:t xml:space="preserve"> the monitoring of thei</w:t>
        </w:r>
      </w:ins>
      <w:ins w:id="27" w:author="Ghislieri  Marco" w:date="2022-11-12T10:48:00Z">
        <w:r w:rsidR="007A1CC9">
          <w:t>r</w:t>
        </w:r>
      </w:ins>
      <w:ins w:id="28" w:author="Ghislieri  Marco" w:date="2022-11-12T10:47:00Z">
        <w:r w:rsidR="007A1CC9" w:rsidRPr="007A1CC9">
          <w:rPr>
            <w:rPrChange w:id="29" w:author="Ghislieri  Marco" w:date="2022-11-12T10:47:00Z">
              <w:rPr>
                <w:rFonts w:ascii="Segoe UI" w:hAnsi="Segoe UI" w:cs="Segoe UI"/>
                <w:color w:val="24292F"/>
                <w:shd w:val="clear" w:color="auto" w:fill="FFFFFF"/>
              </w:rPr>
            </w:rPrChange>
          </w:rPr>
          <w:t xml:space="preserve"> motor rehabilitation.</w:t>
        </w:r>
      </w:ins>
      <w:ins w:id="30" w:author="Ghislieri  Marco" w:date="2022-11-12T10:53:00Z">
        <w:r w:rsidR="007A1CC9">
          <w:t xml:space="preserve"> </w:t>
        </w:r>
      </w:ins>
      <w:ins w:id="31" w:author="Ghislieri  Marco" w:date="2022-11-12T11:00:00Z">
        <w:r>
          <w:t>However, d</w:t>
        </w:r>
      </w:ins>
      <w:ins w:id="32" w:author="Ghislieri  Marco" w:date="2022-11-12T10:59:00Z">
        <w:r>
          <w:t xml:space="preserve">ue to the high </w:t>
        </w:r>
      </w:ins>
      <w:ins w:id="33" w:author="Ghislieri  Marco" w:date="2022-11-12T11:20:00Z">
        <w:r w:rsidR="00765FB6">
          <w:t>intra-cycle</w:t>
        </w:r>
      </w:ins>
      <w:ins w:id="34" w:author="Ghislieri  Marco" w:date="2022-11-12T10:59:00Z">
        <w:r>
          <w:t xml:space="preserve"> variability</w:t>
        </w:r>
      </w:ins>
      <w:ins w:id="35" w:author="Ghislieri  Marco" w:date="2022-11-12T11:01:00Z">
        <w:r>
          <w:t xml:space="preserve"> of </w:t>
        </w:r>
      </w:ins>
      <w:ins w:id="36" w:author="Ghislieri  Marco" w:date="2022-11-12T11:03:00Z">
        <w:r>
          <w:t xml:space="preserve">the muscle </w:t>
        </w:r>
      </w:ins>
      <w:ins w:id="37" w:author="Ghislieri  Marco" w:date="2022-11-12T11:08:00Z">
        <w:r w:rsidR="005C153E">
          <w:t xml:space="preserve">activation patterns </w:t>
        </w:r>
        <w:commentRangeStart w:id="38"/>
        <w:r w:rsidR="005C153E">
          <w:t>[]</w:t>
        </w:r>
        <w:commentRangeEnd w:id="38"/>
        <w:r w:rsidR="005C153E">
          <w:rPr>
            <w:rStyle w:val="CommentReference"/>
          </w:rPr>
          <w:commentReference w:id="38"/>
        </w:r>
      </w:ins>
      <w:ins w:id="39" w:author="Ghislieri  Marco" w:date="2022-11-12T11:03:00Z">
        <w:r>
          <w:t xml:space="preserve">, </w:t>
        </w:r>
      </w:ins>
      <w:ins w:id="40" w:author="Ghislieri  Marco" w:date="2022-11-12T11:20:00Z">
        <w:r w:rsidR="00765FB6">
          <w:t xml:space="preserve">specific </w:t>
        </w:r>
      </w:ins>
      <w:ins w:id="41" w:author="Ghislieri  Marco" w:date="2022-11-12T11:22:00Z">
        <w:r w:rsidR="00765FB6">
          <w:t>algorithms</w:t>
        </w:r>
      </w:ins>
      <w:ins w:id="42" w:author="Ghislieri  Marco" w:date="2022-11-12T11:21:00Z">
        <w:r w:rsidR="00765FB6">
          <w:t xml:space="preserve"> are needed to help scientists </w:t>
        </w:r>
      </w:ins>
      <w:ins w:id="43" w:author="Ghislieri  Marco" w:date="2022-11-13T15:09:00Z">
        <w:r w:rsidR="0085466B">
          <w:t xml:space="preserve">to </w:t>
        </w:r>
      </w:ins>
      <w:ins w:id="44" w:author="Ghislieri  Marco" w:date="2022-11-13T15:08:00Z">
        <w:r w:rsidR="0085466B">
          <w:t>e</w:t>
        </w:r>
      </w:ins>
      <w:ins w:id="45" w:author="Ghislieri  Marco" w:date="2022-11-12T11:25:00Z">
        <w:r w:rsidR="00765FB6">
          <w:t>asily characteriz</w:t>
        </w:r>
      </w:ins>
      <w:ins w:id="46" w:author="Ghislieri  Marco" w:date="2022-11-13T15:09:00Z">
        <w:r w:rsidR="0085466B">
          <w:t>e</w:t>
        </w:r>
      </w:ins>
      <w:ins w:id="47" w:author="Ghislieri  Marco" w:date="2022-11-12T11:25:00Z">
        <w:r w:rsidR="00765FB6">
          <w:t xml:space="preserve"> and assess muscle activation patterns during cyclical patterns. </w:t>
        </w:r>
      </w:ins>
      <w:ins w:id="48" w:author="Ghislieri  Marco" w:date="2022-11-12T11:30:00Z">
        <w:r w:rsidR="00190AE5">
          <w:t xml:space="preserve">In this perspective, </w:t>
        </w:r>
      </w:ins>
      <w:ins w:id="49" w:author="Ghislieri  Marco" w:date="2022-11-12T11:26:00Z">
        <w:r w:rsidR="00765FB6">
          <w:t>Clustering for the Identification of Muscle Activation Patterns (</w:t>
        </w:r>
      </w:ins>
      <w:ins w:id="50" w:author="Ghislieri  Marco" w:date="2022-11-12T11:50:00Z">
        <w:r w:rsidR="00E05826" w:rsidRPr="00E05826">
          <w:t>```</w:t>
        </w:r>
      </w:ins>
      <w:ins w:id="51" w:author="Ghislieri  Marco" w:date="2022-11-12T10:47:00Z">
        <w:r w:rsidR="007A1CC9" w:rsidRPr="007A1CC9">
          <w:rPr>
            <w:rPrChange w:id="52" w:author="Ghislieri  Marco" w:date="2022-11-12T10:47:00Z">
              <w:rPr>
                <w:rStyle w:val="HTMLCode"/>
                <w:rFonts w:ascii="Consolas" w:eastAsiaTheme="minorHAnsi" w:hAnsi="Consolas"/>
                <w:color w:val="24292F"/>
              </w:rPr>
            </w:rPrChange>
          </w:rPr>
          <w:t>CIMAP</w:t>
        </w:r>
      </w:ins>
      <w:ins w:id="53" w:author="Ghislieri  Marco" w:date="2022-11-12T11:50:00Z">
        <w:r w:rsidR="00E05826" w:rsidRPr="00E05826">
          <w:t>```</w:t>
        </w:r>
      </w:ins>
      <w:ins w:id="54" w:author="Ghislieri  Marco" w:date="2022-11-12T11:26:00Z">
        <w:r w:rsidR="00765FB6">
          <w:t xml:space="preserve">) </w:t>
        </w:r>
      </w:ins>
      <w:commentRangeStart w:id="55"/>
      <w:ins w:id="56" w:author="Ghislieri  Marco" w:date="2022-11-12T11:27:00Z">
        <w:r w:rsidR="00765FB6">
          <w:t>[]</w:t>
        </w:r>
      </w:ins>
      <w:commentRangeEnd w:id="55"/>
      <w:ins w:id="57" w:author="Ghislieri  Marco" w:date="2022-11-12T11:28:00Z">
        <w:r w:rsidR="00765FB6">
          <w:rPr>
            <w:rStyle w:val="CommentReference"/>
          </w:rPr>
          <w:commentReference w:id="55"/>
        </w:r>
      </w:ins>
      <w:ins w:id="58" w:author="Ghislieri  Marco" w:date="2022-11-12T11:27:00Z">
        <w:r w:rsidR="00765FB6">
          <w:t xml:space="preserve"> </w:t>
        </w:r>
      </w:ins>
      <w:ins w:id="59" w:author="Ghislieri  Marco" w:date="2022-11-12T10:47:00Z">
        <w:r w:rsidR="007A1CC9" w:rsidRPr="007A1CC9">
          <w:rPr>
            <w:rPrChange w:id="60" w:author="Ghislieri  Marco" w:date="2022-11-12T10:47:00Z">
              <w:rPr>
                <w:rFonts w:ascii="Segoe UI" w:hAnsi="Segoe UI" w:cs="Segoe UI"/>
                <w:color w:val="24292F"/>
                <w:shd w:val="clear" w:color="auto" w:fill="FFFFFF"/>
              </w:rPr>
            </w:rPrChange>
          </w:rPr>
          <w:t xml:space="preserve">is a </w:t>
        </w:r>
      </w:ins>
      <w:ins w:id="61" w:author="Ghislieri  Marco" w:date="2022-11-12T11:37:00Z">
        <w:r w:rsidR="006A2F54">
          <w:t>P</w:t>
        </w:r>
      </w:ins>
      <w:ins w:id="62" w:author="Ghislieri  Marco" w:date="2022-11-12T10:47:00Z">
        <w:r w:rsidR="007A1CC9" w:rsidRPr="007A1CC9">
          <w:rPr>
            <w:rPrChange w:id="63" w:author="Ghislieri  Marco" w:date="2022-11-12T10:47:00Z">
              <w:rPr>
                <w:rFonts w:ascii="Segoe UI" w:hAnsi="Segoe UI" w:cs="Segoe UI"/>
                <w:color w:val="24292F"/>
                <w:shd w:val="clear" w:color="auto" w:fill="FFFFFF"/>
              </w:rPr>
            </w:rPrChange>
          </w:rPr>
          <w:t xml:space="preserve">ython </w:t>
        </w:r>
      </w:ins>
      <w:commentRangeStart w:id="64"/>
      <w:ins w:id="65" w:author="Ghislieri  Marco" w:date="2022-11-12T11:37:00Z">
        <w:r w:rsidR="006A2F54">
          <w:t>[]</w:t>
        </w:r>
        <w:commentRangeEnd w:id="64"/>
        <w:r w:rsidR="006A2F54">
          <w:rPr>
            <w:rStyle w:val="CommentReference"/>
          </w:rPr>
          <w:commentReference w:id="64"/>
        </w:r>
        <w:r w:rsidR="006A2F54">
          <w:t xml:space="preserve"> </w:t>
        </w:r>
      </w:ins>
      <w:ins w:id="66" w:author="Ghislieri  Marco" w:date="2022-11-12T10:47:00Z">
        <w:r w:rsidR="007A1CC9" w:rsidRPr="007A1CC9">
          <w:rPr>
            <w:rPrChange w:id="67" w:author="Ghislieri  Marco" w:date="2022-11-12T10:47:00Z">
              <w:rPr>
                <w:rFonts w:ascii="Segoe UI" w:hAnsi="Segoe UI" w:cs="Segoe UI"/>
                <w:color w:val="24292F"/>
                <w:shd w:val="clear" w:color="auto" w:fill="FFFFFF"/>
              </w:rPr>
            </w:rPrChange>
          </w:rPr>
          <w:t xml:space="preserve">algorithm based on agglomerative hierarchical clustering that aims at characterizing muscle activation patterns during cyclical movements by grouping </w:t>
        </w:r>
      </w:ins>
      <w:ins w:id="68" w:author="Ghislieri  Marco" w:date="2022-11-14T17:47:00Z">
        <w:r w:rsidR="00325488">
          <w:t>cycles</w:t>
        </w:r>
      </w:ins>
      <w:ins w:id="69" w:author="Ghislieri  Marco" w:date="2022-11-12T10:47:00Z">
        <w:r w:rsidR="007A1CC9" w:rsidRPr="007A1CC9">
          <w:rPr>
            <w:rPrChange w:id="70" w:author="Ghislieri  Marco" w:date="2022-11-12T10:47:00Z">
              <w:rPr>
                <w:rFonts w:ascii="Segoe UI" w:hAnsi="Segoe UI" w:cs="Segoe UI"/>
                <w:color w:val="24292F"/>
                <w:shd w:val="clear" w:color="auto" w:fill="FFFFFF"/>
              </w:rPr>
            </w:rPrChange>
          </w:rPr>
          <w:t xml:space="preserve"> </w:t>
        </w:r>
      </w:ins>
      <w:ins w:id="71" w:author="Ghislieri  Marco" w:date="2022-11-12T11:27:00Z">
        <w:r w:rsidR="00765FB6">
          <w:t xml:space="preserve">showing a </w:t>
        </w:r>
      </w:ins>
      <w:ins w:id="72" w:author="Ghislieri  Marco" w:date="2022-11-12T10:47:00Z">
        <w:r w:rsidR="007A1CC9" w:rsidRPr="007A1CC9">
          <w:rPr>
            <w:rPrChange w:id="73" w:author="Ghislieri  Marco" w:date="2022-11-12T10:47:00Z">
              <w:rPr>
                <w:rFonts w:ascii="Segoe UI" w:hAnsi="Segoe UI" w:cs="Segoe UI"/>
                <w:color w:val="24292F"/>
                <w:shd w:val="clear" w:color="auto" w:fill="FFFFFF"/>
              </w:rPr>
            </w:rPrChange>
          </w:rPr>
          <w:t>similar muscle activity. From muscle activation intervals to the graphical representation of the clustering results, the proposed algorithm offers a complete analysis framework for assessing muscle activation patterns that can be flexibly modified at need and applied to cyclical movements different from walking.</w:t>
        </w:r>
      </w:ins>
      <w:ins w:id="74" w:author="Ghislieri  Marco" w:date="2022-11-12T11:27:00Z">
        <w:r w:rsidR="00765FB6">
          <w:t xml:space="preserve"> </w:t>
        </w:r>
      </w:ins>
      <w:ins w:id="75" w:author="Ghislieri  Marco" w:date="2022-11-12T11:50:00Z">
        <w:r w:rsidR="00E05826" w:rsidRPr="00E05826">
          <w:t>```</w:t>
        </w:r>
      </w:ins>
      <w:ins w:id="76" w:author="Ghislieri  Marco" w:date="2022-11-12T10:47:00Z">
        <w:r w:rsidR="007A1CC9" w:rsidRPr="007A1CC9">
          <w:rPr>
            <w:rPrChange w:id="77" w:author="Ghislieri  Marco" w:date="2022-11-12T10:47:00Z">
              <w:rPr>
                <w:rStyle w:val="HTMLCode"/>
                <w:rFonts w:ascii="Consolas" w:eastAsiaTheme="minorHAnsi" w:hAnsi="Consolas"/>
                <w:color w:val="24292F"/>
              </w:rPr>
            </w:rPrChange>
          </w:rPr>
          <w:t>CIMAP</w:t>
        </w:r>
      </w:ins>
      <w:ins w:id="78" w:author="Ghislieri  Marco" w:date="2022-11-12T11:50:00Z">
        <w:r w:rsidR="00E05826" w:rsidRPr="00E05826">
          <w:t>```</w:t>
        </w:r>
      </w:ins>
      <w:ins w:id="79" w:author="Ghislieri  Marco" w:date="2022-11-12T10:47:00Z">
        <w:r w:rsidR="007A1CC9">
          <w:t xml:space="preserve"> </w:t>
        </w:r>
        <w:r w:rsidR="007A1CC9" w:rsidRPr="007A1CC9">
          <w:rPr>
            <w:rPrChange w:id="80" w:author="Ghislieri  Marco" w:date="2022-11-12T10:47:00Z">
              <w:rPr>
                <w:rFonts w:ascii="Segoe UI" w:hAnsi="Segoe UI" w:cs="Segoe UI"/>
                <w:color w:val="24292F"/>
                <w:shd w:val="clear" w:color="auto" w:fill="FFFFFF"/>
              </w:rPr>
            </w:rPrChange>
          </w:rPr>
          <w:t>is addressed to scientists of any programming skill level working in different research areas such as biomedical engineering, robotics, sports, clinics, biomechanics, and neuroscience.</w:t>
        </w:r>
      </w:ins>
    </w:p>
    <w:p w14:paraId="0952E024" w14:textId="77777777" w:rsidR="00A17565" w:rsidRDefault="00A17565" w:rsidP="00640FCC">
      <w:pPr>
        <w:jc w:val="both"/>
      </w:pPr>
    </w:p>
    <w:p w14:paraId="28996B8F" w14:textId="016E8527" w:rsidR="00470A46" w:rsidRPr="00E058E2" w:rsidRDefault="00470A46" w:rsidP="00640FCC">
      <w:pPr>
        <w:jc w:val="both"/>
        <w:rPr>
          <w:i/>
          <w:iCs/>
        </w:rPr>
      </w:pPr>
      <w:r w:rsidRPr="00E058E2">
        <w:rPr>
          <w:i/>
          <w:iCs/>
        </w:rPr>
        <w:t>#Statement of Need</w:t>
      </w:r>
    </w:p>
    <w:p w14:paraId="71CBD70A" w14:textId="2AD30F26" w:rsidR="0004463C" w:rsidRDefault="0004463C" w:rsidP="00640FCC">
      <w:pPr>
        <w:jc w:val="both"/>
        <w:rPr>
          <w:ins w:id="81" w:author="Ghislieri  Marco" w:date="2022-11-13T15:20:00Z"/>
        </w:rPr>
      </w:pPr>
      <w:ins w:id="82" w:author="Ghislieri  Marco" w:date="2022-11-13T15:22:00Z">
        <w:r>
          <w:t xml:space="preserve">Surface electromyography (sEMG) </w:t>
        </w:r>
      </w:ins>
      <w:ins w:id="83" w:author="Ghislieri  Marco" w:date="2022-11-13T15:23:00Z">
        <w:r>
          <w:t xml:space="preserve">is </w:t>
        </w:r>
      </w:ins>
      <w:ins w:id="84" w:author="Ghislieri  Marco" w:date="2022-11-13T15:25:00Z">
        <w:r>
          <w:t xml:space="preserve">commonly </w:t>
        </w:r>
      </w:ins>
      <w:ins w:id="85" w:author="Ghislieri  Marco" w:date="2022-11-13T15:23:00Z">
        <w:r>
          <w:t>used</w:t>
        </w:r>
      </w:ins>
      <w:ins w:id="86" w:author="Ghislieri  Marco" w:date="2022-11-13T15:25:00Z">
        <w:r>
          <w:t>, in several research areas,</w:t>
        </w:r>
      </w:ins>
      <w:ins w:id="87" w:author="Ghislieri  Marco" w:date="2022-11-13T15:23:00Z">
        <w:r>
          <w:t xml:space="preserve"> to qualitatively and non-invasively assess </w:t>
        </w:r>
      </w:ins>
      <w:ins w:id="88" w:author="Ghislieri  Marco" w:date="2022-11-13T15:24:00Z">
        <w:r>
          <w:t xml:space="preserve">dynamic muscle activity in both physiological and pathological conditions. </w:t>
        </w:r>
      </w:ins>
      <w:ins w:id="89" w:author="Ghislieri  Marco" w:date="2022-11-13T15:28:00Z">
        <w:r>
          <w:t>Among the sEMG-based analys</w:t>
        </w:r>
      </w:ins>
      <w:ins w:id="90" w:author="Ghislieri  Marco" w:date="2022-11-14T17:48:00Z">
        <w:r w:rsidR="00325488">
          <w:t>e</w:t>
        </w:r>
      </w:ins>
      <w:ins w:id="91" w:author="Ghislieri  Marco" w:date="2022-11-13T15:28:00Z">
        <w:r>
          <w:t>s</w:t>
        </w:r>
      </w:ins>
      <w:ins w:id="92" w:author="Ghislieri  Marco" w:date="2022-11-13T15:26:00Z">
        <w:r>
          <w:t xml:space="preserve">, </w:t>
        </w:r>
      </w:ins>
      <w:ins w:id="93" w:author="Ghislieri  Marco" w:date="2022-11-13T15:28:00Z">
        <w:r>
          <w:t xml:space="preserve">the temporal analysis of muscle activations </w:t>
        </w:r>
      </w:ins>
      <w:ins w:id="94" w:author="Ghislieri  Marco" w:date="2022-11-13T15:29:00Z">
        <w:r>
          <w:t>achieve</w:t>
        </w:r>
      </w:ins>
      <w:ins w:id="95" w:author="Ghislieri  Marco" w:date="2022-11-14T17:48:00Z">
        <w:r w:rsidR="00325488">
          <w:t>d</w:t>
        </w:r>
      </w:ins>
      <w:ins w:id="96" w:author="Ghislieri  Marco" w:date="2022-11-13T15:29:00Z">
        <w:r>
          <w:t xml:space="preserve"> great interest in several research areas, such as </w:t>
        </w:r>
      </w:ins>
      <w:ins w:id="97" w:author="Ghislieri  Marco" w:date="2022-11-13T15:30:00Z">
        <w:r>
          <w:t xml:space="preserve">the assessment of altered muscle activation patterns in </w:t>
        </w:r>
      </w:ins>
      <w:ins w:id="98" w:author="Ghislieri  Marco" w:date="2022-11-13T15:31:00Z">
        <w:r>
          <w:t>patients affected by orthopaedic or neurological diseases and motor rehabilitation monitoring</w:t>
        </w:r>
      </w:ins>
      <w:ins w:id="99" w:author="Ghislieri  Marco" w:date="2022-11-13T15:38:00Z">
        <w:r>
          <w:t xml:space="preserve"> </w:t>
        </w:r>
        <w:commentRangeStart w:id="100"/>
        <w:r>
          <w:t>[]</w:t>
        </w:r>
        <w:commentRangeEnd w:id="100"/>
        <w:r>
          <w:rPr>
            <w:rStyle w:val="CommentReference"/>
          </w:rPr>
          <w:commentReference w:id="100"/>
        </w:r>
      </w:ins>
      <w:ins w:id="101" w:author="Ghislieri  Marco" w:date="2022-11-13T15:31:00Z">
        <w:r>
          <w:t xml:space="preserve">. </w:t>
        </w:r>
      </w:ins>
      <w:ins w:id="102" w:author="Ghislieri  Marco" w:date="2022-11-13T15:32:00Z">
        <w:r>
          <w:t xml:space="preserve">Muscle activation intervals can be obtained from raw sEMG signals </w:t>
        </w:r>
      </w:ins>
      <w:ins w:id="103" w:author="Ghislieri  Marco" w:date="2022-11-13T15:33:00Z">
        <w:r>
          <w:t>by detecting the beginning (</w:t>
        </w:r>
        <w:r w:rsidRPr="0004463C">
          <w:rPr>
            <w:i/>
            <w:iCs/>
            <w:rPrChange w:id="104" w:author="Ghislieri  Marco" w:date="2022-11-13T16:11:00Z">
              <w:rPr/>
            </w:rPrChange>
          </w:rPr>
          <w:t>onset</w:t>
        </w:r>
        <w:r>
          <w:t>) and the end (</w:t>
        </w:r>
        <w:r w:rsidRPr="0004463C">
          <w:rPr>
            <w:i/>
            <w:iCs/>
            <w:rPrChange w:id="105" w:author="Ghislieri  Marco" w:date="2022-11-13T16:11:00Z">
              <w:rPr/>
            </w:rPrChange>
          </w:rPr>
          <w:t>o</w:t>
        </w:r>
      </w:ins>
      <w:ins w:id="106" w:author="Ghislieri  Marco" w:date="2022-11-13T15:34:00Z">
        <w:r w:rsidRPr="0004463C">
          <w:rPr>
            <w:i/>
            <w:iCs/>
            <w:rPrChange w:id="107" w:author="Ghislieri  Marco" w:date="2022-11-13T16:11:00Z">
              <w:rPr/>
            </w:rPrChange>
          </w:rPr>
          <w:t>ffset</w:t>
        </w:r>
        <w:r>
          <w:t xml:space="preserve">) time-instant of muscle </w:t>
        </w:r>
      </w:ins>
      <w:ins w:id="108" w:author="Ghislieri  Marco" w:date="2022-11-13T15:37:00Z">
        <w:r>
          <w:t>activations during specific moveme</w:t>
        </w:r>
      </w:ins>
      <w:ins w:id="109" w:author="Ghislieri  Marco" w:date="2022-11-13T15:38:00Z">
        <w:r>
          <w:t>nts</w:t>
        </w:r>
      </w:ins>
      <w:ins w:id="110" w:author="Ghislieri  Marco" w:date="2022-11-13T15:34:00Z">
        <w:r>
          <w:t xml:space="preserve">. </w:t>
        </w:r>
      </w:ins>
      <w:ins w:id="111" w:author="Ghislieri  Marco" w:date="2022-11-13T15:35:00Z">
        <w:r>
          <w:t>In the last years,</w:t>
        </w:r>
      </w:ins>
      <w:ins w:id="112" w:author="Ghislieri  Marco" w:date="2022-11-13T15:36:00Z">
        <w:r>
          <w:t xml:space="preserve"> </w:t>
        </w:r>
      </w:ins>
      <w:ins w:id="113" w:author="Ghislieri  Marco" w:date="2022-11-13T15:39:00Z">
        <w:r>
          <w:t>several</w:t>
        </w:r>
      </w:ins>
      <w:ins w:id="114" w:author="Ghislieri  Marco" w:date="2022-11-13T15:36:00Z">
        <w:r>
          <w:t xml:space="preserve"> </w:t>
        </w:r>
      </w:ins>
      <w:ins w:id="115" w:author="Ghislieri  Marco" w:date="2022-11-13T15:39:00Z">
        <w:r>
          <w:t>algorithms</w:t>
        </w:r>
      </w:ins>
      <w:ins w:id="116" w:author="Ghislieri  Marco" w:date="2022-11-13T15:36:00Z">
        <w:r>
          <w:t xml:space="preserve"> have been published</w:t>
        </w:r>
      </w:ins>
      <w:ins w:id="117" w:author="Ghislieri  Marco" w:date="2022-11-13T15:39:00Z">
        <w:r>
          <w:t xml:space="preserve"> in the literature</w:t>
        </w:r>
      </w:ins>
      <w:ins w:id="118" w:author="Ghislieri  Marco" w:date="2022-11-13T15:40:00Z">
        <w:r>
          <w:t xml:space="preserve">, spanning from approaches based on single-threshold </w:t>
        </w:r>
        <w:commentRangeStart w:id="119"/>
        <w:r>
          <w:t>[]</w:t>
        </w:r>
      </w:ins>
      <w:commentRangeEnd w:id="119"/>
      <w:ins w:id="120" w:author="Ghislieri  Marco" w:date="2022-11-13T15:42:00Z">
        <w:r>
          <w:rPr>
            <w:rStyle w:val="CommentReference"/>
          </w:rPr>
          <w:commentReference w:id="119"/>
        </w:r>
      </w:ins>
      <w:ins w:id="121" w:author="Ghislieri  Marco" w:date="2022-11-13T15:40:00Z">
        <w:r>
          <w:t xml:space="preserve"> </w:t>
        </w:r>
      </w:ins>
      <w:ins w:id="122" w:author="Ghislieri  Marco" w:date="2022-11-13T15:42:00Z">
        <w:r>
          <w:t>or double-threshold statistical dete</w:t>
        </w:r>
      </w:ins>
      <w:ins w:id="123" w:author="Ghislieri  Marco" w:date="2022-11-13T15:43:00Z">
        <w:r>
          <w:t xml:space="preserve">ctors </w:t>
        </w:r>
        <w:commentRangeStart w:id="124"/>
        <w:r>
          <w:t>[]</w:t>
        </w:r>
        <w:commentRangeEnd w:id="124"/>
        <w:r>
          <w:rPr>
            <w:rStyle w:val="CommentReference"/>
          </w:rPr>
          <w:commentReference w:id="124"/>
        </w:r>
      </w:ins>
      <w:ins w:id="125" w:author="Ghislieri  Marco" w:date="2022-11-13T15:42:00Z">
        <w:r>
          <w:t xml:space="preserve"> </w:t>
        </w:r>
      </w:ins>
      <w:ins w:id="126" w:author="Ghislieri  Marco" w:date="2022-11-13T15:40:00Z">
        <w:r>
          <w:t>to more comple</w:t>
        </w:r>
      </w:ins>
      <w:ins w:id="127" w:author="Ghislieri  Marco" w:date="2022-11-13T15:41:00Z">
        <w:r>
          <w:t xml:space="preserve">x approaches based on deep-learning techniques </w:t>
        </w:r>
        <w:commentRangeStart w:id="128"/>
        <w:r>
          <w:t>[]</w:t>
        </w:r>
      </w:ins>
      <w:commentRangeEnd w:id="128"/>
      <w:ins w:id="129" w:author="Ghislieri  Marco" w:date="2022-11-13T15:43:00Z">
        <w:r>
          <w:rPr>
            <w:rStyle w:val="CommentReference"/>
          </w:rPr>
          <w:commentReference w:id="128"/>
        </w:r>
      </w:ins>
      <w:ins w:id="130" w:author="Ghislieri  Marco" w:date="2022-11-13T15:36:00Z">
        <w:r>
          <w:t xml:space="preserve">. </w:t>
        </w:r>
      </w:ins>
      <w:ins w:id="131" w:author="Ghislieri  Marco" w:date="2022-11-13T15:57:00Z">
        <w:r>
          <w:t xml:space="preserve">However, independently from the accuracy of the </w:t>
        </w:r>
      </w:ins>
      <w:ins w:id="132" w:author="Ghislieri  Marco" w:date="2022-11-13T15:58:00Z">
        <w:r>
          <w:t xml:space="preserve">detector in identifying the </w:t>
        </w:r>
      </w:ins>
      <w:ins w:id="133" w:author="Ghislieri  Marco" w:date="2022-11-13T16:26:00Z">
        <w:r>
          <w:t>onset-offset timing patterns</w:t>
        </w:r>
      </w:ins>
      <w:ins w:id="134" w:author="Ghislieri  Marco" w:date="2022-11-13T15:58:00Z">
        <w:r>
          <w:t>, sEMG signals are characterized by high cycle-by-cycle variability</w:t>
        </w:r>
      </w:ins>
      <w:ins w:id="135" w:author="Ghislieri  Marco" w:date="2022-11-13T16:01:00Z">
        <w:r>
          <w:t xml:space="preserve"> that may reduce muscle activity pattern interpretability</w:t>
        </w:r>
      </w:ins>
      <w:ins w:id="136" w:author="Ghislieri  Marco" w:date="2022-11-13T15:21:00Z">
        <w:r>
          <w:t>.</w:t>
        </w:r>
      </w:ins>
      <w:ins w:id="137" w:author="Ghislieri  Marco" w:date="2022-11-13T16:02:00Z">
        <w:r>
          <w:t xml:space="preserve"> For example, literature reports that</w:t>
        </w:r>
      </w:ins>
      <w:ins w:id="138" w:author="Ghislieri  Marco" w:date="2022-11-13T16:03:00Z">
        <w:r>
          <w:t xml:space="preserve"> during walking</w:t>
        </w:r>
      </w:ins>
      <w:ins w:id="139" w:author="Ghislieri  Marco" w:date="2022-11-13T16:02:00Z">
        <w:r>
          <w:t xml:space="preserve">, even in </w:t>
        </w:r>
      </w:ins>
      <w:ins w:id="140" w:author="Ghislieri  Marco" w:date="2022-11-13T16:03:00Z">
        <w:r>
          <w:t xml:space="preserve">healthy subjects, a single subject’s muscle </w:t>
        </w:r>
      </w:ins>
      <w:ins w:id="141" w:author="Ghislieri  Marco" w:date="2022-11-13T16:04:00Z">
        <w:r>
          <w:t>does not show a single preferred pattern of activation, but up to 4-5 distinct sEMG patterns, each characterized by a d</w:t>
        </w:r>
      </w:ins>
      <w:ins w:id="142" w:author="Ghislieri  Marco" w:date="2022-11-13T16:05:00Z">
        <w:r>
          <w:t>ifferent number of activation intervals occurring within the stride</w:t>
        </w:r>
      </w:ins>
      <w:ins w:id="143" w:author="Ghislieri  Marco" w:date="2022-11-13T16:11:00Z">
        <w:r>
          <w:t xml:space="preserve"> (called </w:t>
        </w:r>
        <w:r w:rsidRPr="0004463C">
          <w:rPr>
            <w:i/>
            <w:iCs/>
            <w:rPrChange w:id="144" w:author="Ghislieri  Marco" w:date="2022-11-13T16:11:00Z">
              <w:rPr/>
            </w:rPrChange>
          </w:rPr>
          <w:t>modalit</w:t>
        </w:r>
      </w:ins>
      <w:ins w:id="145" w:author="Ghislieri  Marco" w:date="2022-11-13T16:27:00Z">
        <w:r>
          <w:rPr>
            <w:i/>
            <w:iCs/>
          </w:rPr>
          <w:t>ies</w:t>
        </w:r>
      </w:ins>
      <w:ins w:id="146" w:author="Ghislieri  Marco" w:date="2022-11-13T16:11:00Z">
        <w:r>
          <w:t>)</w:t>
        </w:r>
      </w:ins>
      <w:ins w:id="147" w:author="Ghislieri  Marco" w:date="2022-11-13T16:05:00Z">
        <w:r>
          <w:t xml:space="preserve"> </w:t>
        </w:r>
        <w:commentRangeStart w:id="148"/>
        <w:r>
          <w:t>[]</w:t>
        </w:r>
        <w:commentRangeEnd w:id="148"/>
        <w:r>
          <w:rPr>
            <w:rStyle w:val="CommentReference"/>
          </w:rPr>
          <w:commentReference w:id="148"/>
        </w:r>
        <w:r>
          <w:t>.</w:t>
        </w:r>
      </w:ins>
      <w:ins w:id="149" w:author="Ghislieri  Marco" w:date="2022-11-13T16:11:00Z">
        <w:r>
          <w:t xml:space="preserve"> In this perspective, cluster </w:t>
        </w:r>
      </w:ins>
      <w:ins w:id="150" w:author="Ghislieri  Marco" w:date="2022-11-13T16:12:00Z">
        <w:r>
          <w:t xml:space="preserve">analysis represents a helpful tool </w:t>
        </w:r>
      </w:ins>
      <w:ins w:id="151" w:author="Ghislieri  Marco" w:date="2022-11-13T16:15:00Z">
        <w:r>
          <w:t>for helping scientists to study</w:t>
        </w:r>
      </w:ins>
      <w:ins w:id="152" w:author="Ghislieri  Marco" w:date="2022-11-13T16:13:00Z">
        <w:r>
          <w:t xml:space="preserve"> the various </w:t>
        </w:r>
      </w:ins>
      <w:ins w:id="153" w:author="Ghislieri  Marco" w:date="2022-11-13T16:27:00Z">
        <w:r>
          <w:t>activation patterns</w:t>
        </w:r>
      </w:ins>
      <w:ins w:id="154" w:author="Ghislieri  Marco" w:date="2022-11-13T16:14:00Z">
        <w:r>
          <w:t xml:space="preserve"> of muscles during a cyclical task.</w:t>
        </w:r>
      </w:ins>
      <w:ins w:id="155" w:author="Ghislieri  Marco" w:date="2022-11-13T16:15:00Z">
        <w:r>
          <w:t xml:space="preserve"> </w:t>
        </w:r>
      </w:ins>
      <w:ins w:id="156" w:author="Ghislieri  Marco" w:date="2022-11-13T16:17:00Z">
        <w:r>
          <w:t xml:space="preserve">More specifically, </w:t>
        </w:r>
      </w:ins>
      <w:ins w:id="157" w:author="Ghislieri  Marco" w:date="2022-11-13T16:16:00Z">
        <w:r>
          <w:t xml:space="preserve">a </w:t>
        </w:r>
      </w:ins>
      <w:ins w:id="158" w:author="Ghislieri  Marco" w:date="2022-11-13T16:17:00Z">
        <w:r>
          <w:t xml:space="preserve">systematic approach for grouping </w:t>
        </w:r>
      </w:ins>
      <w:ins w:id="159" w:author="Ghislieri  Marco" w:date="2022-11-13T16:28:00Z">
        <w:r>
          <w:t xml:space="preserve">together </w:t>
        </w:r>
      </w:ins>
      <w:ins w:id="160" w:author="Ghislieri  Marco" w:date="2022-11-13T16:17:00Z">
        <w:r>
          <w:t xml:space="preserve">cycles with homogeneous onset-offset timing patterns </w:t>
        </w:r>
      </w:ins>
      <w:ins w:id="161" w:author="Ghislieri  Marco" w:date="2022-11-13T16:19:00Z">
        <w:r>
          <w:t xml:space="preserve">can be obtained through cluster analysis. </w:t>
        </w:r>
      </w:ins>
      <w:ins w:id="162" w:author="Ghislieri  Marco" w:date="2022-11-13T16:31:00Z">
        <w:r>
          <w:t xml:space="preserve">Thus, </w:t>
        </w:r>
      </w:ins>
      <w:ins w:id="163" w:author="Ghislieri  Marco" w:date="2022-11-13T16:29:00Z">
        <w:r>
          <w:t>Clustering for the Identification of the Muscle Activation Pat</w:t>
        </w:r>
      </w:ins>
      <w:ins w:id="164" w:author="Ghislieri  Marco" w:date="2022-11-13T16:30:00Z">
        <w:r>
          <w:t>terns (</w:t>
        </w:r>
      </w:ins>
      <w:ins w:id="165" w:author="Ghislieri  Marco" w:date="2022-11-13T17:30:00Z">
        <w:r w:rsidR="00682542" w:rsidRPr="00E05826">
          <w:t>```</w:t>
        </w:r>
      </w:ins>
      <w:ins w:id="166" w:author="Ghislieri  Marco" w:date="2022-11-13T16:30:00Z">
        <w:r>
          <w:t>CIMAP</w:t>
        </w:r>
      </w:ins>
      <w:ins w:id="167" w:author="Ghislieri  Marco" w:date="2022-11-13T17:31:00Z">
        <w:r w:rsidR="00682542" w:rsidRPr="00E05826">
          <w:t>```</w:t>
        </w:r>
      </w:ins>
      <w:ins w:id="168" w:author="Ghislieri  Marco" w:date="2022-11-13T16:30:00Z">
        <w:r>
          <w:t xml:space="preserve">) algorithm </w:t>
        </w:r>
      </w:ins>
      <w:commentRangeStart w:id="169"/>
      <w:ins w:id="170" w:author="Ghislieri  Marco" w:date="2022-11-13T16:31:00Z">
        <w:r>
          <w:t xml:space="preserve">[] </w:t>
        </w:r>
        <w:commentRangeEnd w:id="169"/>
        <w:r>
          <w:rPr>
            <w:rStyle w:val="CommentReference"/>
          </w:rPr>
          <w:commentReference w:id="169"/>
        </w:r>
      </w:ins>
      <w:ins w:id="171" w:author="Ghislieri  Marco" w:date="2022-11-13T16:30:00Z">
        <w:r>
          <w:t>was recently proposed in the literature</w:t>
        </w:r>
      </w:ins>
      <w:ins w:id="172" w:author="Ghislieri  Marco" w:date="2022-11-13T16:32:00Z">
        <w:r>
          <w:t>.</w:t>
        </w:r>
      </w:ins>
      <w:ins w:id="173" w:author="Ghislieri  Marco" w:date="2022-11-13T16:33:00Z">
        <w:r>
          <w:t xml:space="preserve"> </w:t>
        </w:r>
      </w:ins>
      <w:ins w:id="174" w:author="Ghislieri  Marco" w:date="2022-11-13T16:35:00Z">
        <w:r>
          <w:t>T</w:t>
        </w:r>
      </w:ins>
      <w:ins w:id="175" w:author="Ghislieri  Marco" w:date="2022-11-13T15:49:00Z">
        <w:r>
          <w:t xml:space="preserve">he </w:t>
        </w:r>
      </w:ins>
      <w:ins w:id="176" w:author="Ghislieri  Marco" w:date="2022-11-13T17:31:00Z">
        <w:r w:rsidR="00682542" w:rsidRPr="00E05826">
          <w:t>```</w:t>
        </w:r>
      </w:ins>
      <w:ins w:id="177" w:author="Ghislieri  Marco" w:date="2022-11-13T15:49:00Z">
        <w:r>
          <w:t>CIMAP</w:t>
        </w:r>
      </w:ins>
      <w:ins w:id="178" w:author="Ghislieri  Marco" w:date="2022-11-13T17:31:00Z">
        <w:r w:rsidR="00682542" w:rsidRPr="00E05826">
          <w:t>```</w:t>
        </w:r>
      </w:ins>
      <w:ins w:id="179" w:author="Ghislieri  Marco" w:date="2022-11-13T15:49:00Z">
        <w:r>
          <w:t xml:space="preserve"> algorithm was </w:t>
        </w:r>
      </w:ins>
      <w:ins w:id="180" w:author="Ghislieri  Marco" w:date="2022-11-13T16:36:00Z">
        <w:r>
          <w:t>specifically developed</w:t>
        </w:r>
      </w:ins>
      <w:ins w:id="181" w:author="Ghislieri  Marco" w:date="2022-11-13T15:51:00Z">
        <w:r>
          <w:t xml:space="preserve"> to assess muscle activity patterns during walking in both physiological and pathological conditions and it was </w:t>
        </w:r>
      </w:ins>
      <w:ins w:id="182" w:author="Ghislieri  Marco" w:date="2022-11-13T15:49:00Z">
        <w:r>
          <w:t xml:space="preserve">successfully applied </w:t>
        </w:r>
      </w:ins>
      <w:ins w:id="183" w:author="Ghislieri  Marco" w:date="2022-11-13T15:50:00Z">
        <w:r>
          <w:t xml:space="preserve">to the study </w:t>
        </w:r>
      </w:ins>
      <w:ins w:id="184" w:author="Ghislieri  Marco" w:date="2022-11-13T15:51:00Z">
        <w:r>
          <w:t xml:space="preserve">of gait asymmetry </w:t>
        </w:r>
      </w:ins>
      <w:ins w:id="185" w:author="Ghislieri  Marco" w:date="2022-11-13T15:53:00Z">
        <w:r>
          <w:t>in</w:t>
        </w:r>
      </w:ins>
      <w:ins w:id="186" w:author="Ghislieri  Marco" w:date="2022-11-13T15:51:00Z">
        <w:r>
          <w:t xml:space="preserve"> healthy, orthopaedic, and neuro</w:t>
        </w:r>
      </w:ins>
      <w:ins w:id="187" w:author="Ghislieri  Marco" w:date="2022-11-13T15:52:00Z">
        <w:r>
          <w:t xml:space="preserve">logical patients </w:t>
        </w:r>
        <w:commentRangeStart w:id="188"/>
        <w:r>
          <w:t>[]</w:t>
        </w:r>
        <w:commentRangeEnd w:id="188"/>
        <w:r>
          <w:rPr>
            <w:rStyle w:val="CommentReference"/>
          </w:rPr>
          <w:commentReference w:id="188"/>
        </w:r>
        <w:r>
          <w:t>.</w:t>
        </w:r>
      </w:ins>
      <w:ins w:id="189" w:author="Ghislieri  Marco" w:date="2022-11-13T16:36:00Z">
        <w:r>
          <w:t xml:space="preserve"> Nevert</w:t>
        </w:r>
      </w:ins>
      <w:ins w:id="190" w:author="Ghislieri  Marco" w:date="2022-11-13T16:37:00Z">
        <w:r>
          <w:t>h</w:t>
        </w:r>
      </w:ins>
      <w:ins w:id="191" w:author="Ghislieri  Marco" w:date="2022-11-13T16:36:00Z">
        <w:r>
          <w:t xml:space="preserve">eless, it can be </w:t>
        </w:r>
      </w:ins>
      <w:ins w:id="192" w:author="Ghislieri  Marco" w:date="2022-11-13T16:37:00Z">
        <w:r>
          <w:t xml:space="preserve">potentially </w:t>
        </w:r>
      </w:ins>
      <w:ins w:id="193" w:author="Ghislieri  Marco" w:date="2022-11-13T16:36:00Z">
        <w:r>
          <w:t xml:space="preserve">applied </w:t>
        </w:r>
        <w:r>
          <w:lastRenderedPageBreak/>
          <w:t xml:space="preserve">to </w:t>
        </w:r>
      </w:ins>
      <w:ins w:id="194" w:author="Ghislieri  Marco" w:date="2022-11-13T16:37:00Z">
        <w:r>
          <w:t xml:space="preserve">other </w:t>
        </w:r>
      </w:ins>
      <w:ins w:id="195" w:author="Ghislieri  Marco" w:date="2022-11-13T16:36:00Z">
        <w:r>
          <w:t xml:space="preserve">cyclical </w:t>
        </w:r>
      </w:ins>
      <w:ins w:id="196" w:author="Ghislieri  Marco" w:date="2022-11-13T16:37:00Z">
        <w:r>
          <w:t>movement</w:t>
        </w:r>
      </w:ins>
      <w:ins w:id="197" w:author="Ghislieri  Marco" w:date="2022-11-14T17:49:00Z">
        <w:r w:rsidR="00325488">
          <w:t>s</w:t>
        </w:r>
      </w:ins>
      <w:ins w:id="198" w:author="Ghislieri  Marco" w:date="2022-11-13T17:08:00Z">
        <w:r w:rsidR="00682542">
          <w:t xml:space="preserve"> (e.g., r</w:t>
        </w:r>
      </w:ins>
      <w:ins w:id="199" w:author="Ghislieri  Marco" w:date="2022-11-13T16:38:00Z">
        <w:r>
          <w:t>each-to-grasp movement</w:t>
        </w:r>
      </w:ins>
      <w:ins w:id="200" w:author="Ghislieri  Marco" w:date="2022-11-13T17:08:00Z">
        <w:r w:rsidR="00682542">
          <w:t>)</w:t>
        </w:r>
      </w:ins>
      <w:ins w:id="201" w:author="Ghislieri  Marco" w:date="2022-11-13T16:38:00Z">
        <w:r>
          <w:t>.</w:t>
        </w:r>
      </w:ins>
      <w:ins w:id="202" w:author="Ghislieri  Marco" w:date="2022-11-13T17:16:00Z">
        <w:r w:rsidR="00682542">
          <w:t xml:space="preserve"> Starting from muscle activation intervals</w:t>
        </w:r>
      </w:ins>
      <w:ins w:id="203" w:author="Ghislieri  Marco" w:date="2022-11-13T17:17:00Z">
        <w:r w:rsidR="00682542">
          <w:t>, t</w:t>
        </w:r>
      </w:ins>
      <w:ins w:id="204" w:author="Ghislieri  Marco" w:date="2022-11-13T17:16:00Z">
        <w:r w:rsidR="00682542">
          <w:t xml:space="preserve">his algorithm allows for obtaining </w:t>
        </w:r>
      </w:ins>
      <w:ins w:id="205" w:author="Ghislieri  Marco" w:date="2022-11-13T17:17:00Z">
        <w:r w:rsidR="00682542">
          <w:t xml:space="preserve">all of the representative activation patterns of </w:t>
        </w:r>
      </w:ins>
      <w:ins w:id="206" w:author="Ghislieri  Marco" w:date="2022-11-13T17:18:00Z">
        <w:r w:rsidR="00682542">
          <w:t xml:space="preserve">a subject’s muscle, each corresponding to a cluster’s prototype. </w:t>
        </w:r>
      </w:ins>
      <w:ins w:id="207" w:author="Ghislieri  Marco" w:date="2022-11-13T17:21:00Z">
        <w:r w:rsidR="00682542">
          <w:t xml:space="preserve">Moreover, </w:t>
        </w:r>
      </w:ins>
      <w:ins w:id="208" w:author="Ghislieri  Marco" w:date="2022-11-13T17:22:00Z">
        <w:r w:rsidR="00682542">
          <w:t>the number of clusters identified and the cluster size</w:t>
        </w:r>
      </w:ins>
      <w:ins w:id="209" w:author="Ghislieri  Marco" w:date="2022-11-13T17:23:00Z">
        <w:r w:rsidR="00682542">
          <w:t xml:space="preserve"> (i.e., the number of elements belonging to the same cluster), may represent meaningful information</w:t>
        </w:r>
      </w:ins>
      <w:ins w:id="210" w:author="Ghislieri  Marco" w:date="2022-11-13T17:25:00Z">
        <w:r w:rsidR="00682542">
          <w:t xml:space="preserve"> in clinics</w:t>
        </w:r>
      </w:ins>
      <w:ins w:id="211" w:author="Ghislieri  Marco" w:date="2022-11-13T17:24:00Z">
        <w:r w:rsidR="00682542">
          <w:t xml:space="preserve">, since they indicate how many sEMG patterns were found and how frequently </w:t>
        </w:r>
      </w:ins>
      <w:ins w:id="212" w:author="Ghislieri  Marco" w:date="2022-11-13T17:25:00Z">
        <w:r w:rsidR="00682542">
          <w:t xml:space="preserve">they occur during the </w:t>
        </w:r>
        <w:proofErr w:type="spellStart"/>
        <w:r w:rsidR="00682542">
          <w:t>analyzed</w:t>
        </w:r>
        <w:proofErr w:type="spellEnd"/>
        <w:r w:rsidR="00682542">
          <w:t xml:space="preserve"> movement </w:t>
        </w:r>
        <w:commentRangeStart w:id="213"/>
        <w:r w:rsidR="00682542">
          <w:t>[]</w:t>
        </w:r>
        <w:commentRangeEnd w:id="213"/>
        <w:r w:rsidR="00682542">
          <w:rPr>
            <w:rStyle w:val="CommentReference"/>
          </w:rPr>
          <w:commentReference w:id="213"/>
        </w:r>
        <w:r w:rsidR="00682542">
          <w:t>, respectively.</w:t>
        </w:r>
      </w:ins>
      <w:ins w:id="214" w:author="Ghislieri  Marco" w:date="2022-11-13T17:27:00Z">
        <w:r w:rsidR="00682542">
          <w:t xml:space="preserve"> </w:t>
        </w:r>
      </w:ins>
      <w:ins w:id="215" w:author="Ghislieri  Marco" w:date="2022-11-13T17:33:00Z">
        <w:r w:rsidR="00682542">
          <w:t xml:space="preserve">Notice that, even if the </w:t>
        </w:r>
      </w:ins>
      <w:ins w:id="216" w:author="Ghislieri  Marco" w:date="2022-11-13T17:37:00Z">
        <w:r w:rsidR="00682542" w:rsidRPr="00E05826">
          <w:t>```</w:t>
        </w:r>
      </w:ins>
      <w:ins w:id="217" w:author="Ghislieri  Marco" w:date="2022-11-13T17:33:00Z">
        <w:r w:rsidR="00682542">
          <w:t>CIMAP</w:t>
        </w:r>
      </w:ins>
      <w:ins w:id="218" w:author="Ghislieri  Marco" w:date="2022-11-13T17:37:00Z">
        <w:r w:rsidR="00682542" w:rsidRPr="00E05826">
          <w:t>```</w:t>
        </w:r>
      </w:ins>
      <w:ins w:id="219" w:author="Ghislieri  Marco" w:date="2022-11-13T17:33:00Z">
        <w:r w:rsidR="00682542">
          <w:t xml:space="preserve"> algorithm was originally developed for gait analysis, the clustering approach </w:t>
        </w:r>
      </w:ins>
      <w:ins w:id="220" w:author="Ghislieri  Marco" w:date="2022-11-13T17:34:00Z">
        <w:r w:rsidR="00682542">
          <w:t>is independent from the muscle (or set of muscles) considered</w:t>
        </w:r>
      </w:ins>
      <w:ins w:id="221" w:author="Ghislieri  Marco" w:date="2022-11-13T17:35:00Z">
        <w:r w:rsidR="00682542">
          <w:t xml:space="preserve">, </w:t>
        </w:r>
      </w:ins>
      <w:ins w:id="222" w:author="Ghislieri  Marco" w:date="2022-11-13T17:33:00Z">
        <w:r w:rsidR="00682542">
          <w:t>can be easily extende</w:t>
        </w:r>
      </w:ins>
      <w:ins w:id="223" w:author="Ghislieri  Marco" w:date="2022-11-13T17:34:00Z">
        <w:r w:rsidR="00682542">
          <w:t>d to the study of other sEM</w:t>
        </w:r>
      </w:ins>
      <w:ins w:id="224" w:author="Ghislieri  Marco" w:date="2022-11-13T17:35:00Z">
        <w:r w:rsidR="00682542">
          <w:t xml:space="preserve">G cyclical signals, and can be applied not only in the rehabilitation setting, but also in human movement science, ergonomics, and sport. </w:t>
        </w:r>
      </w:ins>
      <w:ins w:id="225" w:author="Ghislieri  Marco" w:date="2022-11-13T17:27:00Z">
        <w:r w:rsidR="00682542">
          <w:t>Researchers with little to none coding experience will find in the Python algo</w:t>
        </w:r>
      </w:ins>
      <w:ins w:id="226" w:author="Ghislieri  Marco" w:date="2022-11-13T17:28:00Z">
        <w:r w:rsidR="00682542">
          <w:t xml:space="preserve">rithm </w:t>
        </w:r>
      </w:ins>
      <w:ins w:id="227" w:author="Ghislieri  Marco" w:date="2022-11-13T17:31:00Z">
        <w:r w:rsidR="00682542" w:rsidRPr="00E05826">
          <w:t>```</w:t>
        </w:r>
      </w:ins>
      <w:ins w:id="228" w:author="Ghislieri  Marco" w:date="2022-11-13T17:28:00Z">
        <w:r w:rsidR="00682542">
          <w:t>CIMAP</w:t>
        </w:r>
      </w:ins>
      <w:ins w:id="229" w:author="Ghislieri  Marco" w:date="2022-11-13T17:31:00Z">
        <w:r w:rsidR="00682542" w:rsidRPr="00E05826">
          <w:t>```</w:t>
        </w:r>
      </w:ins>
      <w:ins w:id="230" w:author="Ghislieri  Marco" w:date="2022-11-13T17:28:00Z">
        <w:r w:rsidR="00682542">
          <w:t xml:space="preserve"> a complete framework for the </w:t>
        </w:r>
      </w:ins>
      <w:ins w:id="231" w:author="Ghislieri  Marco" w:date="2022-11-13T17:29:00Z">
        <w:r w:rsidR="00682542">
          <w:t xml:space="preserve">assessment </w:t>
        </w:r>
      </w:ins>
      <w:ins w:id="232" w:author="Ghislieri  Marco" w:date="2022-11-13T17:30:00Z">
        <w:r w:rsidR="00682542">
          <w:t>of muscle activation patterns during cyclical movements</w:t>
        </w:r>
      </w:ins>
      <w:ins w:id="233" w:author="Ghislieri  Marco" w:date="2022-11-13T17:31:00Z">
        <w:r w:rsidR="00682542">
          <w:t xml:space="preserve">, </w:t>
        </w:r>
      </w:ins>
      <w:ins w:id="234" w:author="Ghislieri  Marco" w:date="2022-11-13T17:32:00Z">
        <w:r w:rsidR="00682542">
          <w:t>from muscle activation intervals pre-processing to the graphical representation of the clustering results.</w:t>
        </w:r>
      </w:ins>
    </w:p>
    <w:p w14:paraId="426E976B" w14:textId="481FA31E" w:rsidR="0085466B" w:rsidDel="00682542" w:rsidRDefault="0085466B">
      <w:pPr>
        <w:jc w:val="both"/>
        <w:rPr>
          <w:del w:id="235" w:author="Ghislieri  Marco" w:date="2022-11-13T17:37:00Z"/>
        </w:rPr>
      </w:pPr>
      <w:del w:id="236" w:author="Ghislieri  Marco" w:date="2022-11-13T15:46:00Z">
        <w:r w:rsidRPr="00D8444B" w:rsidDel="0004463C">
          <w:delText>The main part of the movements of everyday life embodies a cyclical nature. Some examples are walking, running, cycling, stair climbing, and swimming</w:delText>
        </w:r>
        <w:commentRangeStart w:id="237"/>
        <w:r w:rsidRPr="00D8444B" w:rsidDel="0004463C">
          <w:delText xml:space="preserve">. Gait analysis </w:delText>
        </w:r>
        <w:commentRangeEnd w:id="237"/>
        <w:r w:rsidDel="0004463C">
          <w:rPr>
            <w:rStyle w:val="CommentReference"/>
          </w:rPr>
          <w:commentReference w:id="237"/>
        </w:r>
        <w:r w:rsidRPr="00D8444B" w:rsidDel="0004463C">
          <w:delText>is broadly used for the clinical assessment of patients</w:delText>
        </w:r>
        <w:r w:rsidDel="0004463C">
          <w:delText>.</w:delText>
        </w:r>
        <w:r w:rsidRPr="00D8444B" w:rsidDel="0004463C">
          <w:delText xml:space="preserve"> </w:delText>
        </w:r>
        <w:r w:rsidDel="0004463C">
          <w:delText xml:space="preserve">To perform a quantitative assessment of muscle functionality during gait analysis, it is possible to </w:delText>
        </w:r>
        <w:r w:rsidRPr="00D8444B" w:rsidDel="0004463C">
          <w:delText xml:space="preserve"> </w:delText>
        </w:r>
        <w:r w:rsidDel="0004463C">
          <w:delText xml:space="preserve">investigate non-invasively muscular activity by acquiring </w:delText>
        </w:r>
        <w:r w:rsidRPr="00D8444B" w:rsidDel="0004463C">
          <w:delText>sEMG</w:delText>
        </w:r>
        <w:r w:rsidDel="0004463C">
          <w:delText xml:space="preserve"> </w:delText>
        </w:r>
        <w:r w:rsidRPr="00D8444B" w:rsidDel="0004463C">
          <w:delText xml:space="preserve">(surface </w:delText>
        </w:r>
        <w:r w:rsidDel="0004463C">
          <w:delText>e</w:delText>
        </w:r>
        <w:r w:rsidRPr="00D8444B" w:rsidDel="0004463C">
          <w:delText xml:space="preserve">lectromyography). From the sEMG is possible, using </w:delText>
        </w:r>
        <w:r w:rsidDel="0004463C">
          <w:delText xml:space="preserve">several </w:delText>
        </w:r>
        <w:r w:rsidRPr="00D8444B" w:rsidDel="0004463C">
          <w:delText xml:space="preserve">methods [@bonato_knaflitz; @ghislieri_lstm], to identify the intervals when the muscle can be considered active or not. </w:delText>
        </w:r>
      </w:del>
      <w:del w:id="238" w:author="Ghislieri  Marco" w:date="2022-11-13T16:24:00Z">
        <w:r w:rsidRPr="00D8444B" w:rsidDel="0004463C">
          <w:delText xml:space="preserve">But, muscular activity, even during cyclical movements, such as walking, shows high intra-subject variability [@agostini_1] both in the number of activation intervals </w:delText>
        </w:r>
        <w:r w:rsidDel="0004463C">
          <w:delText xml:space="preserve">within the same cycle </w:delText>
        </w:r>
        <w:r w:rsidRPr="00D8444B" w:rsidDel="0004463C">
          <w:delText xml:space="preserve">(also called modality) and in their </w:delText>
        </w:r>
        <w:r w:rsidDel="0004463C">
          <w:delText>duration</w:delText>
        </w:r>
        <w:r w:rsidRPr="00D8444B" w:rsidDel="0004463C">
          <w:delText>.</w:delText>
        </w:r>
        <w:r w:rsidDel="0004463C">
          <w:delText xml:space="preserve"> The high variability in the activation patterns of the same muscle while performing a cyclical task reduce the reliability and complicate the interpretability of the obtained results.</w:delText>
        </w:r>
        <w:r w:rsidRPr="00D8444B" w:rsidDel="0004463C">
          <w:delText xml:space="preserve"> </w:delText>
        </w:r>
        <w:commentRangeStart w:id="239"/>
        <w:r w:rsidDel="0004463C">
          <w:delText>To address such issue,</w:delText>
        </w:r>
        <w:r w:rsidRPr="00D8444B" w:rsidDel="0004463C">
          <w:delText xml:space="preserve"> Statistical Gait Analysis (SGA) [@SGA] has been recently proposed. The SGA consists of a "statistical" description of gait Spatio-temporal parameters and parameters derived from EMG signals. The purpose of this approach is to describe gait functionality in a condition like everyday walking. From the SGA methods,</w:delText>
        </w:r>
        <w:commentRangeEnd w:id="239"/>
        <w:r w:rsidDel="0004463C">
          <w:rPr>
            <w:rStyle w:val="CommentReference"/>
          </w:rPr>
          <w:commentReference w:id="239"/>
        </w:r>
        <w:r w:rsidRPr="00D8444B" w:rsidDel="0004463C">
          <w:delText xml:space="preserve"> </w:delText>
        </w:r>
      </w:del>
      <w:commentRangeStart w:id="240"/>
      <w:del w:id="241" w:author="Ghislieri  Marco" w:date="2022-11-13T17:37:00Z">
        <w:r w:rsidRPr="00D8444B" w:rsidDel="00682542">
          <w:delText>the CIMAP (Clustering for Identification of Muscle Activation Pattern) [@cimap1; @cimap2] algorithm was developed to perform pattern analysis on the activation profiles extracted from the sEMG recording of walking</w:delText>
        </w:r>
        <w:commentRangeEnd w:id="240"/>
        <w:r w:rsidDel="00682542">
          <w:rPr>
            <w:rStyle w:val="CommentReference"/>
          </w:rPr>
          <w:commentReference w:id="240"/>
        </w:r>
        <w:r w:rsidRPr="00D8444B" w:rsidDel="00682542">
          <w:delText>.</w:delText>
        </w:r>
        <w:r w:rsidDel="00682542">
          <w:delText xml:space="preserve"> The aim CIMAP algorithm is to overcome the  limitation in interpretability introduced by the residual variability that is still present after the application of the SGA methods. The clustering performed on the activation intervals allows the identification of few common muscle activation patterns among all the cycles to give the user easier to interpret results.</w:delText>
        </w:r>
      </w:del>
      <w:del w:id="242" w:author="Ghislieri  Marco" w:date="2022-11-13T16:24:00Z">
        <w:r w:rsidDel="0004463C">
          <w:delText xml:space="preserve"> </w:delText>
        </w:r>
      </w:del>
    </w:p>
    <w:p w14:paraId="27B3ADE7" w14:textId="78E36A07" w:rsidR="0085466B" w:rsidDel="00682542" w:rsidRDefault="0085466B">
      <w:pPr>
        <w:jc w:val="both"/>
        <w:rPr>
          <w:del w:id="243" w:author="Ghislieri  Marco" w:date="2022-11-13T17:37:00Z"/>
        </w:rPr>
      </w:pPr>
      <w:del w:id="244" w:author="Ghislieri  Marco" w:date="2022-11-13T17:37:00Z">
        <w:r w:rsidDel="00682542">
          <w:delText>CIMAP is a Python algorithm based on agglomerative hierarchical clustering that aims at characterizing muscle activation patterns during cyclical movements by grouping strides with similar muscle activity. From muscle activation intervals to the graphical representation of the clustering results, the proposed algorithm offers a complete analysis framework for assessing muscle activation patterns that can be flexibly modified at need and applied to cyclical movements different from walking. CIMAP is addressed to scientists of any programming skill level working in different research areas such as biomedical engineering, robotics, sports, clinics, biomechanics, and neuroscience.</w:delText>
        </w:r>
      </w:del>
    </w:p>
    <w:p w14:paraId="70A87F59" w14:textId="4E387E4C" w:rsidR="00470A46" w:rsidDel="0004463C" w:rsidRDefault="006739F4">
      <w:pPr>
        <w:jc w:val="both"/>
        <w:rPr>
          <w:del w:id="245" w:author="Ghislieri  Marco" w:date="2022-11-13T16:39:00Z"/>
        </w:rPr>
      </w:pPr>
      <w:del w:id="246" w:author="Ghislieri  Marco" w:date="2022-11-13T16:39:00Z">
        <w:r w:rsidDel="0004463C">
          <w:delText xml:space="preserve">Traditional gait analysis most frequently analyses only </w:delText>
        </w:r>
        <w:r w:rsidR="0082335D" w:rsidDel="0004463C">
          <w:delText xml:space="preserve">a </w:delText>
        </w:r>
        <w:r w:rsidDel="0004463C">
          <w:delText>few cycles of a subject. However, this procedure does not allow for capturing the natural behavior of a subject and its cycle-to-cycle variability, especially in gait analysis. To address the issue</w:delText>
        </w:r>
        <w:r w:rsidR="009205F2" w:rsidDel="0004463C">
          <w:delText>, the practice is leaning towards the acquisition of high numbers of gait cycles when performing gait analysis</w:delText>
        </w:r>
        <w:r w:rsidR="0082335D" w:rsidDel="0004463C">
          <w:delText>,</w:delText>
        </w:r>
        <w:r w:rsidR="009205F2" w:rsidDel="0004463C">
          <w:delText xml:space="preserve"> and new methods, like SGA [@SGA], have been developed. CIMAP algorithm [@cimap1; @cimap2] has been developed to help clinicians with the interpretation of EMG data in gait analysis highlighting with clustering the relevant activation patterns that characterize a subject while walking. Even though the algorithm was developed for gait analysis, it can be applied to all sorts of cyclical tasks.</w:delText>
        </w:r>
      </w:del>
    </w:p>
    <w:p w14:paraId="0445E8C7" w14:textId="37B451BE" w:rsidR="00A17565" w:rsidRDefault="00A17565" w:rsidP="00640FCC">
      <w:pPr>
        <w:jc w:val="both"/>
      </w:pPr>
    </w:p>
    <w:p w14:paraId="1BB0A57E" w14:textId="07F6C92B" w:rsidR="00A17565" w:rsidRPr="00E058E2" w:rsidRDefault="00A17565" w:rsidP="00640FCC">
      <w:pPr>
        <w:jc w:val="both"/>
        <w:rPr>
          <w:i/>
          <w:iCs/>
        </w:rPr>
      </w:pPr>
      <w:r w:rsidRPr="00E058E2">
        <w:rPr>
          <w:i/>
          <w:iCs/>
        </w:rPr>
        <w:t>#</w:t>
      </w:r>
      <w:r>
        <w:rPr>
          <w:i/>
          <w:iCs/>
        </w:rPr>
        <w:t>Analysis w</w:t>
      </w:r>
      <w:r w:rsidRPr="00E058E2">
        <w:rPr>
          <w:i/>
          <w:iCs/>
        </w:rPr>
        <w:t>orkflow</w:t>
      </w:r>
    </w:p>
    <w:p w14:paraId="7133408B" w14:textId="6ADD1B99" w:rsidR="00A17565" w:rsidRDefault="00A17565" w:rsidP="00640FCC">
      <w:pPr>
        <w:jc w:val="both"/>
      </w:pPr>
      <w:r>
        <w:t xml:space="preserve">The typical workflow when using the </w:t>
      </w:r>
      <w:ins w:id="247" w:author="Ghislieri  Marco" w:date="2022-11-12T11:56:00Z">
        <w:r w:rsidR="007A742C" w:rsidRPr="00E05826">
          <w:t>```</w:t>
        </w:r>
      </w:ins>
      <w:r>
        <w:t>CIMAP</w:t>
      </w:r>
      <w:ins w:id="248" w:author="Ghislieri  Marco" w:date="2022-11-12T11:56:00Z">
        <w:r w:rsidR="007A742C" w:rsidRPr="00E05826">
          <w:t>```</w:t>
        </w:r>
      </w:ins>
      <w:r>
        <w:t xml:space="preserve"> algorithm consists of the following </w:t>
      </w:r>
      <w:del w:id="249" w:author="Ghislieri  Marco" w:date="2022-11-12T11:56:00Z">
        <w:r w:rsidR="00C308B2" w:rsidDel="007A742C">
          <w:delText>6</w:delText>
        </w:r>
        <w:r w:rsidDel="007A742C">
          <w:delText xml:space="preserve"> </w:delText>
        </w:r>
      </w:del>
      <w:ins w:id="250" w:author="Ghislieri  Marco" w:date="2022-11-12T11:57:00Z">
        <w:r w:rsidR="007A742C">
          <w:t>five</w:t>
        </w:r>
      </w:ins>
      <w:ins w:id="251" w:author="Ghislieri  Marco" w:date="2022-11-12T11:56:00Z">
        <w:r w:rsidR="007A742C">
          <w:t xml:space="preserve"> main </w:t>
        </w:r>
      </w:ins>
      <w:r>
        <w:t>steps:</w:t>
      </w:r>
    </w:p>
    <w:p w14:paraId="039FEFDC" w14:textId="36F87E1B" w:rsidR="00A17565" w:rsidDel="007A742C" w:rsidRDefault="00A17565">
      <w:pPr>
        <w:pStyle w:val="ListParagraph"/>
        <w:numPr>
          <w:ilvl w:val="0"/>
          <w:numId w:val="2"/>
        </w:numPr>
        <w:jc w:val="both"/>
        <w:rPr>
          <w:del w:id="252" w:author="Ghislieri  Marco" w:date="2022-11-12T11:59:00Z"/>
        </w:rPr>
      </w:pPr>
      <w:del w:id="253" w:author="Ghislieri  Marco" w:date="2022-11-12T11:59:00Z">
        <w:r w:rsidDel="007A742C">
          <w:delText>Data preparation (i.e., to read input data and convert them into the format needed for the following steps);</w:delText>
        </w:r>
      </w:del>
    </w:p>
    <w:p w14:paraId="2A6A1090" w14:textId="35EDFE7D" w:rsidR="00A17565" w:rsidDel="007A742C" w:rsidRDefault="00A17565">
      <w:pPr>
        <w:pStyle w:val="ListParagraph"/>
        <w:numPr>
          <w:ilvl w:val="0"/>
          <w:numId w:val="2"/>
        </w:numPr>
        <w:jc w:val="both"/>
        <w:rPr>
          <w:del w:id="254" w:author="Ghislieri  Marco" w:date="2022-11-12T11:59:00Z"/>
        </w:rPr>
      </w:pPr>
      <w:del w:id="255" w:author="Ghislieri  Marco" w:date="2022-11-12T11:59:00Z">
        <w:r w:rsidDel="007A742C">
          <w:delText>Data pre-processing (i.e., to split input data based on the number of muscle activations within each cycle);</w:delText>
        </w:r>
      </w:del>
    </w:p>
    <w:p w14:paraId="313EE1CC" w14:textId="3692347B" w:rsidR="00A17565" w:rsidDel="007A742C" w:rsidRDefault="00A17565">
      <w:pPr>
        <w:pStyle w:val="ListParagraph"/>
        <w:numPr>
          <w:ilvl w:val="0"/>
          <w:numId w:val="2"/>
        </w:numPr>
        <w:jc w:val="both"/>
        <w:rPr>
          <w:del w:id="256" w:author="Ghislieri  Marco" w:date="2022-11-12T11:59:00Z"/>
        </w:rPr>
      </w:pPr>
      <w:del w:id="257" w:author="Ghislieri  Marco" w:date="2022-11-12T11:59:00Z">
        <w:r w:rsidDel="007A742C">
          <w:delText xml:space="preserve">Agglomerative Hierarchical Clustering </w:delText>
        </w:r>
        <w:r w:rsidR="00C533B8" w:rsidDel="007A742C">
          <w:delText>[@clustering]:</w:delText>
        </w:r>
      </w:del>
    </w:p>
    <w:p w14:paraId="1C325427" w14:textId="2D06FD41" w:rsidR="00C533B8" w:rsidDel="007A742C" w:rsidRDefault="00C533B8">
      <w:pPr>
        <w:pStyle w:val="ListParagraph"/>
        <w:numPr>
          <w:ilvl w:val="1"/>
          <w:numId w:val="2"/>
        </w:numPr>
        <w:jc w:val="both"/>
        <w:rPr>
          <w:del w:id="258" w:author="Ghislieri  Marco" w:date="2022-11-12T11:59:00Z"/>
        </w:rPr>
      </w:pPr>
      <w:del w:id="259" w:author="Ghislieri  Marco" w:date="2022-11-12T11:59:00Z">
        <w:r w:rsidDel="007A742C">
          <w:delText>Creation of a hierarchical tree using two distance metrics (Manhattan and Chebyshev);</w:delText>
        </w:r>
      </w:del>
    </w:p>
    <w:p w14:paraId="26AD3BA7" w14:textId="52367EED" w:rsidR="00A17565" w:rsidDel="007A742C" w:rsidRDefault="00A17565">
      <w:pPr>
        <w:pStyle w:val="ListParagraph"/>
        <w:numPr>
          <w:ilvl w:val="0"/>
          <w:numId w:val="2"/>
        </w:numPr>
        <w:jc w:val="both"/>
        <w:rPr>
          <w:del w:id="260" w:author="Ghislieri  Marco" w:date="2022-11-12T11:59:00Z"/>
        </w:rPr>
      </w:pPr>
      <w:commentRangeStart w:id="261"/>
      <w:del w:id="262" w:author="Ghislieri  Marco" w:date="2022-11-12T11:59:00Z">
        <w:r w:rsidDel="007A742C">
          <w:delText xml:space="preserve">Selection of the optimal number of clusters </w:delText>
        </w:r>
        <w:commentRangeEnd w:id="261"/>
        <w:r w:rsidDel="007A742C">
          <w:rPr>
            <w:rStyle w:val="CommentReference"/>
          </w:rPr>
          <w:commentReference w:id="261"/>
        </w:r>
        <w:r w:rsidR="00C533B8" w:rsidDel="007A742C">
          <w:delText>[@cimap2]</w:delText>
        </w:r>
        <w:r w:rsidDel="007A742C">
          <w:delText>;</w:delText>
        </w:r>
      </w:del>
    </w:p>
    <w:p w14:paraId="3A465948" w14:textId="7B0EC464" w:rsidR="00A17565" w:rsidDel="007A742C" w:rsidRDefault="00A17565">
      <w:pPr>
        <w:pStyle w:val="ListParagraph"/>
        <w:numPr>
          <w:ilvl w:val="1"/>
          <w:numId w:val="2"/>
        </w:numPr>
        <w:jc w:val="both"/>
        <w:rPr>
          <w:del w:id="263" w:author="Ghislieri  Marco" w:date="2022-11-12T11:59:00Z"/>
          <w:highlight w:val="yellow"/>
        </w:rPr>
      </w:pPr>
      <w:del w:id="264" w:author="Ghislieri  Marco" w:date="2022-11-12T11:59:00Z">
        <w:r w:rsidRPr="00E058E2" w:rsidDel="007A742C">
          <w:rPr>
            <w:highlight w:val="yellow"/>
          </w:rPr>
          <w:delText>Identification of the optimal cutting point through the analysis of both the intra-cluster variability</w:delText>
        </w:r>
        <w:r w:rsidR="00C533B8" w:rsidDel="007A742C">
          <w:rPr>
            <w:highlight w:val="yellow"/>
          </w:rPr>
          <w:delText>;</w:delText>
        </w:r>
      </w:del>
    </w:p>
    <w:p w14:paraId="2D250AEB" w14:textId="5C0B4E38" w:rsidR="00C533B8" w:rsidRPr="00E058E2" w:rsidDel="007A742C" w:rsidRDefault="00C533B8">
      <w:pPr>
        <w:pStyle w:val="ListParagraph"/>
        <w:numPr>
          <w:ilvl w:val="1"/>
          <w:numId w:val="2"/>
        </w:numPr>
        <w:jc w:val="both"/>
        <w:rPr>
          <w:del w:id="265" w:author="Ghislieri  Marco" w:date="2022-11-12T11:59:00Z"/>
          <w:highlight w:val="yellow"/>
        </w:rPr>
      </w:pPr>
      <w:del w:id="266" w:author="Ghislieri  Marco" w:date="2022-11-12T11:59:00Z">
        <w:r w:rsidDel="007A742C">
          <w:rPr>
            <w:highlight w:val="yellow"/>
          </w:rPr>
          <w:delText>Identification of the distance metric that has the best inter-cluster variability;</w:delText>
        </w:r>
      </w:del>
    </w:p>
    <w:p w14:paraId="5CE0286E" w14:textId="739ECD2D" w:rsidR="00A17565" w:rsidDel="007A742C" w:rsidRDefault="00A17565">
      <w:pPr>
        <w:pStyle w:val="ListParagraph"/>
        <w:numPr>
          <w:ilvl w:val="0"/>
          <w:numId w:val="2"/>
        </w:numPr>
        <w:jc w:val="both"/>
        <w:rPr>
          <w:del w:id="267" w:author="Ghislieri  Marco" w:date="2022-11-12T11:59:00Z"/>
        </w:rPr>
      </w:pPr>
      <w:del w:id="268" w:author="Ghislieri  Marco" w:date="2022-11-12T11:59:00Z">
        <w:r w:rsidDel="007A742C">
          <w:delText xml:space="preserve">Cluster representation (available also at points 3 and 4, see </w:delText>
        </w:r>
        <w:r w:rsidRPr="00E058E2" w:rsidDel="007A742C">
          <w:rPr>
            <w:highlight w:val="yellow"/>
          </w:rPr>
          <w:delText>Figure 1</w:delText>
        </w:r>
        <w:r w:rsidDel="007A742C">
          <w:delText xml:space="preserve"> for a representative example);</w:delText>
        </w:r>
      </w:del>
    </w:p>
    <w:p w14:paraId="08DC0C6B" w14:textId="60FC662B" w:rsidR="007A742C" w:rsidRPr="007A742C" w:rsidRDefault="00A17565">
      <w:pPr>
        <w:pStyle w:val="ListParagraph"/>
        <w:numPr>
          <w:ilvl w:val="0"/>
          <w:numId w:val="3"/>
        </w:numPr>
        <w:spacing w:after="120" w:line="240" w:lineRule="auto"/>
        <w:ind w:hanging="357"/>
        <w:jc w:val="both"/>
        <w:rPr>
          <w:ins w:id="269" w:author="Ghislieri  Marco" w:date="2022-11-12T11:57:00Z"/>
          <w:rPrChange w:id="270" w:author="Ghislieri  Marco" w:date="2022-11-12T11:57:00Z">
            <w:rPr>
              <w:ins w:id="271" w:author="Ghislieri  Marco" w:date="2022-11-12T11:57:00Z"/>
              <w:rFonts w:ascii="Segoe UI" w:eastAsia="Times New Roman" w:hAnsi="Segoe UI" w:cs="Segoe UI"/>
              <w:color w:val="24292F"/>
              <w:sz w:val="24"/>
              <w:szCs w:val="24"/>
              <w:lang w:val="it-IT" w:eastAsia="it-IT"/>
            </w:rPr>
          </w:rPrChange>
        </w:rPr>
        <w:pPrChange w:id="272" w:author="Ghislieri  Marco" w:date="2022-11-13T17:44:00Z">
          <w:pPr>
            <w:numPr>
              <w:numId w:val="3"/>
            </w:numPr>
            <w:shd w:val="clear" w:color="auto" w:fill="FFFFFF"/>
            <w:tabs>
              <w:tab w:val="num" w:pos="720"/>
            </w:tabs>
            <w:spacing w:before="100" w:beforeAutospacing="1" w:after="100" w:afterAutospacing="1" w:line="240" w:lineRule="auto"/>
            <w:ind w:left="720" w:hanging="360"/>
          </w:pPr>
        </w:pPrChange>
      </w:pPr>
      <w:del w:id="273" w:author="Ghislieri  Marco" w:date="2022-11-12T11:59:00Z">
        <w:r w:rsidDel="007A742C">
          <w:delText>Data saving (clustering results are saved in an easy-to-read and open-source format).</w:delText>
        </w:r>
      </w:del>
      <w:ins w:id="274" w:author="Ghislieri  Marco" w:date="2022-11-12T11:57:00Z">
        <w:r w:rsidR="007A742C" w:rsidRPr="007A742C">
          <w:rPr>
            <w:rPrChange w:id="275" w:author="Ghislieri  Marco" w:date="2022-11-12T11:57:00Z">
              <w:rPr>
                <w:rFonts w:ascii="Segoe UI" w:eastAsia="Times New Roman" w:hAnsi="Segoe UI" w:cs="Segoe UI"/>
                <w:color w:val="24292F"/>
                <w:sz w:val="24"/>
                <w:szCs w:val="24"/>
                <w:lang w:val="it-IT" w:eastAsia="it-IT"/>
              </w:rPr>
            </w:rPrChange>
          </w:rPr>
          <w:t>Data preparation (i.e., to read input data and convert them into the format needed for the following steps)</w:t>
        </w:r>
      </w:ins>
      <w:ins w:id="276" w:author="Ghislieri  Marco" w:date="2022-11-13T15:16:00Z">
        <w:r w:rsidR="0085466B">
          <w:t>;</w:t>
        </w:r>
      </w:ins>
    </w:p>
    <w:p w14:paraId="7CD51F29" w14:textId="3089F560" w:rsidR="007A742C" w:rsidRPr="007A742C" w:rsidRDefault="007A742C">
      <w:pPr>
        <w:numPr>
          <w:ilvl w:val="0"/>
          <w:numId w:val="3"/>
        </w:numPr>
        <w:shd w:val="clear" w:color="auto" w:fill="FFFFFF"/>
        <w:spacing w:after="120" w:line="240" w:lineRule="auto"/>
        <w:ind w:hanging="357"/>
        <w:jc w:val="both"/>
        <w:rPr>
          <w:ins w:id="277" w:author="Ghislieri  Marco" w:date="2022-11-12T11:57:00Z"/>
          <w:rPrChange w:id="278" w:author="Ghislieri  Marco" w:date="2022-11-12T11:57:00Z">
            <w:rPr>
              <w:ins w:id="279" w:author="Ghislieri  Marco" w:date="2022-11-12T11:57:00Z"/>
              <w:rFonts w:ascii="Segoe UI" w:eastAsia="Times New Roman" w:hAnsi="Segoe UI" w:cs="Segoe UI"/>
              <w:color w:val="24292F"/>
              <w:sz w:val="24"/>
              <w:szCs w:val="24"/>
              <w:lang w:val="it-IT" w:eastAsia="it-IT"/>
            </w:rPr>
          </w:rPrChange>
        </w:rPr>
        <w:pPrChange w:id="280" w:author="Ghislieri  Marco" w:date="2022-11-13T17:44:00Z">
          <w:pPr>
            <w:numPr>
              <w:numId w:val="3"/>
            </w:numPr>
            <w:shd w:val="clear" w:color="auto" w:fill="FFFFFF"/>
            <w:tabs>
              <w:tab w:val="num" w:pos="720"/>
            </w:tabs>
            <w:spacing w:before="60" w:after="100" w:afterAutospacing="1" w:line="240" w:lineRule="auto"/>
            <w:ind w:left="720" w:hanging="360"/>
          </w:pPr>
        </w:pPrChange>
      </w:pPr>
      <w:ins w:id="281" w:author="Ghislieri  Marco" w:date="2022-11-12T11:57:00Z">
        <w:r w:rsidRPr="007A742C">
          <w:rPr>
            <w:rPrChange w:id="282" w:author="Ghislieri  Marco" w:date="2022-11-12T11:57:00Z">
              <w:rPr>
                <w:rFonts w:ascii="Segoe UI" w:eastAsia="Times New Roman" w:hAnsi="Segoe UI" w:cs="Segoe UI"/>
                <w:color w:val="24292F"/>
                <w:sz w:val="24"/>
                <w:szCs w:val="24"/>
                <w:lang w:val="it-IT" w:eastAsia="it-IT"/>
              </w:rPr>
            </w:rPrChange>
          </w:rPr>
          <w:t>Data pre-processing (i.e., to split input data based on the number of muscle activations within each cycle)</w:t>
        </w:r>
      </w:ins>
      <w:ins w:id="283" w:author="Ghislieri  Marco" w:date="2022-11-13T15:16:00Z">
        <w:r w:rsidR="0085466B">
          <w:t>;</w:t>
        </w:r>
      </w:ins>
    </w:p>
    <w:p w14:paraId="1719743D" w14:textId="71754469" w:rsidR="007A742C" w:rsidRPr="007A742C" w:rsidRDefault="007A742C">
      <w:pPr>
        <w:numPr>
          <w:ilvl w:val="0"/>
          <w:numId w:val="3"/>
        </w:numPr>
        <w:shd w:val="clear" w:color="auto" w:fill="FFFFFF"/>
        <w:spacing w:after="120" w:line="240" w:lineRule="auto"/>
        <w:ind w:hanging="357"/>
        <w:jc w:val="both"/>
        <w:rPr>
          <w:ins w:id="284" w:author="Ghislieri  Marco" w:date="2022-11-12T11:57:00Z"/>
          <w:rPrChange w:id="285" w:author="Ghislieri  Marco" w:date="2022-11-12T11:57:00Z">
            <w:rPr>
              <w:ins w:id="286" w:author="Ghislieri  Marco" w:date="2022-11-12T11:57:00Z"/>
              <w:rFonts w:ascii="Segoe UI" w:eastAsia="Times New Roman" w:hAnsi="Segoe UI" w:cs="Segoe UI"/>
              <w:color w:val="24292F"/>
              <w:sz w:val="24"/>
              <w:szCs w:val="24"/>
              <w:lang w:val="it-IT" w:eastAsia="it-IT"/>
            </w:rPr>
          </w:rPrChange>
        </w:rPr>
        <w:pPrChange w:id="287" w:author="Ghislieri  Marco" w:date="2022-11-13T17:44:00Z">
          <w:pPr>
            <w:numPr>
              <w:numId w:val="3"/>
            </w:numPr>
            <w:shd w:val="clear" w:color="auto" w:fill="FFFFFF"/>
            <w:tabs>
              <w:tab w:val="num" w:pos="720"/>
            </w:tabs>
            <w:spacing w:before="60" w:after="100" w:afterAutospacing="1" w:line="240" w:lineRule="auto"/>
            <w:ind w:left="720" w:hanging="360"/>
          </w:pPr>
        </w:pPrChange>
      </w:pPr>
      <w:ins w:id="288" w:author="Ghislieri  Marco" w:date="2022-11-12T11:57:00Z">
        <w:r w:rsidRPr="007A742C">
          <w:rPr>
            <w:rPrChange w:id="289" w:author="Ghislieri  Marco" w:date="2022-11-12T11:57:00Z">
              <w:rPr>
                <w:rFonts w:ascii="Segoe UI" w:eastAsia="Times New Roman" w:hAnsi="Segoe UI" w:cs="Segoe UI"/>
                <w:color w:val="24292F"/>
                <w:sz w:val="24"/>
                <w:szCs w:val="24"/>
                <w:lang w:val="it-IT" w:eastAsia="it-IT"/>
              </w:rPr>
            </w:rPrChange>
          </w:rPr>
          <w:t>Agglomerative hierarchical clustering</w:t>
        </w:r>
      </w:ins>
      <w:ins w:id="290" w:author="Ghislieri  Marco" w:date="2022-11-12T11:58:00Z">
        <w:r>
          <w:t xml:space="preserve"> </w:t>
        </w:r>
        <w:commentRangeStart w:id="291"/>
        <w:r>
          <w:t>[]</w:t>
        </w:r>
        <w:commentRangeEnd w:id="291"/>
        <w:r>
          <w:rPr>
            <w:rStyle w:val="CommentReference"/>
          </w:rPr>
          <w:commentReference w:id="291"/>
        </w:r>
      </w:ins>
      <w:ins w:id="292" w:author="Ghislieri  Marco" w:date="2022-11-12T11:57:00Z">
        <w:r w:rsidRPr="007A742C">
          <w:rPr>
            <w:rPrChange w:id="293" w:author="Ghislieri  Marco" w:date="2022-11-12T11:57:00Z">
              <w:rPr>
                <w:rFonts w:ascii="Segoe UI" w:eastAsia="Times New Roman" w:hAnsi="Segoe UI" w:cs="Segoe UI"/>
                <w:color w:val="24292F"/>
                <w:sz w:val="24"/>
                <w:szCs w:val="24"/>
                <w:lang w:val="it-IT" w:eastAsia="it-IT"/>
              </w:rPr>
            </w:rPrChange>
          </w:rPr>
          <w:t>:</w:t>
        </w:r>
      </w:ins>
    </w:p>
    <w:p w14:paraId="468D03E1" w14:textId="16A339CD" w:rsidR="007A742C" w:rsidRPr="007A742C" w:rsidRDefault="007A742C">
      <w:pPr>
        <w:numPr>
          <w:ilvl w:val="1"/>
          <w:numId w:val="3"/>
        </w:numPr>
        <w:shd w:val="clear" w:color="auto" w:fill="FFFFFF"/>
        <w:spacing w:after="120" w:line="240" w:lineRule="auto"/>
        <w:ind w:hanging="357"/>
        <w:jc w:val="both"/>
        <w:rPr>
          <w:ins w:id="294" w:author="Ghislieri  Marco" w:date="2022-11-12T11:57:00Z"/>
          <w:rPrChange w:id="295" w:author="Ghislieri  Marco" w:date="2022-11-12T11:57:00Z">
            <w:rPr>
              <w:ins w:id="296" w:author="Ghislieri  Marco" w:date="2022-11-12T11:57:00Z"/>
              <w:rFonts w:ascii="Segoe UI" w:eastAsia="Times New Roman" w:hAnsi="Segoe UI" w:cs="Segoe UI"/>
              <w:color w:val="24292F"/>
              <w:sz w:val="24"/>
              <w:szCs w:val="24"/>
              <w:lang w:val="it-IT" w:eastAsia="it-IT"/>
            </w:rPr>
          </w:rPrChange>
        </w:rPr>
        <w:pPrChange w:id="297" w:author="Ghislieri  Marco" w:date="2022-11-13T17:44:00Z">
          <w:pPr>
            <w:numPr>
              <w:ilvl w:val="1"/>
              <w:numId w:val="3"/>
            </w:numPr>
            <w:shd w:val="clear" w:color="auto" w:fill="FFFFFF"/>
            <w:tabs>
              <w:tab w:val="num" w:pos="1440"/>
            </w:tabs>
            <w:spacing w:before="100" w:beforeAutospacing="1" w:after="100" w:afterAutospacing="1" w:line="240" w:lineRule="auto"/>
            <w:ind w:left="1440" w:hanging="360"/>
          </w:pPr>
        </w:pPrChange>
      </w:pPr>
      <w:ins w:id="298" w:author="Ghislieri  Marco" w:date="2022-11-12T11:57:00Z">
        <w:r w:rsidRPr="007A742C">
          <w:rPr>
            <w:rPrChange w:id="299" w:author="Ghislieri  Marco" w:date="2022-11-12T11:57:00Z">
              <w:rPr>
                <w:rFonts w:ascii="Segoe UI" w:eastAsia="Times New Roman" w:hAnsi="Segoe UI" w:cs="Segoe UI"/>
                <w:color w:val="24292F"/>
                <w:sz w:val="24"/>
                <w:szCs w:val="24"/>
                <w:lang w:val="it-IT" w:eastAsia="it-IT"/>
              </w:rPr>
            </w:rPrChange>
          </w:rPr>
          <w:t>Cutting point identification based on the intra-cluster variability</w:t>
        </w:r>
      </w:ins>
      <w:ins w:id="300" w:author="Ghislieri  Marco" w:date="2022-11-13T15:15:00Z">
        <w:r w:rsidR="0085466B">
          <w:t xml:space="preserve"> []</w:t>
        </w:r>
      </w:ins>
      <w:ins w:id="301" w:author="Ghislieri  Marco" w:date="2022-11-13T15:16:00Z">
        <w:r w:rsidR="0085466B">
          <w:t>;</w:t>
        </w:r>
      </w:ins>
    </w:p>
    <w:p w14:paraId="2ADA9FAA" w14:textId="6CC084F5" w:rsidR="007A742C" w:rsidRPr="007A742C" w:rsidRDefault="007A742C">
      <w:pPr>
        <w:numPr>
          <w:ilvl w:val="1"/>
          <w:numId w:val="3"/>
        </w:numPr>
        <w:shd w:val="clear" w:color="auto" w:fill="FFFFFF"/>
        <w:spacing w:after="120" w:line="240" w:lineRule="auto"/>
        <w:ind w:hanging="357"/>
        <w:jc w:val="both"/>
        <w:rPr>
          <w:ins w:id="302" w:author="Ghislieri  Marco" w:date="2022-11-12T11:57:00Z"/>
          <w:rPrChange w:id="303" w:author="Ghislieri  Marco" w:date="2022-11-12T11:57:00Z">
            <w:rPr>
              <w:ins w:id="304" w:author="Ghislieri  Marco" w:date="2022-11-12T11:57:00Z"/>
              <w:rFonts w:ascii="Segoe UI" w:eastAsia="Times New Roman" w:hAnsi="Segoe UI" w:cs="Segoe UI"/>
              <w:color w:val="24292F"/>
              <w:sz w:val="24"/>
              <w:szCs w:val="24"/>
              <w:lang w:val="it-IT" w:eastAsia="it-IT"/>
            </w:rPr>
          </w:rPrChange>
        </w:rPr>
        <w:pPrChange w:id="305" w:author="Ghislieri  Marco" w:date="2022-11-13T17:44:00Z">
          <w:pPr>
            <w:numPr>
              <w:ilvl w:val="1"/>
              <w:numId w:val="3"/>
            </w:numPr>
            <w:shd w:val="clear" w:color="auto" w:fill="FFFFFF"/>
            <w:tabs>
              <w:tab w:val="num" w:pos="1440"/>
            </w:tabs>
            <w:spacing w:before="60" w:after="100" w:afterAutospacing="1" w:line="240" w:lineRule="auto"/>
            <w:ind w:left="1440" w:hanging="360"/>
          </w:pPr>
        </w:pPrChange>
      </w:pPr>
      <w:ins w:id="306" w:author="Ghislieri  Marco" w:date="2022-11-12T11:57:00Z">
        <w:r w:rsidRPr="007A742C">
          <w:rPr>
            <w:rPrChange w:id="307" w:author="Ghislieri  Marco" w:date="2022-11-12T11:57:00Z">
              <w:rPr>
                <w:rFonts w:ascii="Segoe UI" w:eastAsia="Times New Roman" w:hAnsi="Segoe UI" w:cs="Segoe UI"/>
                <w:color w:val="24292F"/>
                <w:sz w:val="24"/>
                <w:szCs w:val="24"/>
                <w:lang w:val="it-IT" w:eastAsia="it-IT"/>
              </w:rPr>
            </w:rPrChange>
          </w:rPr>
          <w:t>Distance metric selection based on the lowest inter-cluster variability</w:t>
        </w:r>
      </w:ins>
      <w:ins w:id="308" w:author="Ghislieri  Marco" w:date="2022-11-13T15:15:00Z">
        <w:r w:rsidR="0085466B">
          <w:t xml:space="preserve"> []</w:t>
        </w:r>
      </w:ins>
      <w:ins w:id="309" w:author="Ghislieri  Marco" w:date="2022-11-13T15:16:00Z">
        <w:r w:rsidR="0085466B">
          <w:t>;</w:t>
        </w:r>
      </w:ins>
    </w:p>
    <w:p w14:paraId="202BF6D4" w14:textId="212465BD" w:rsidR="007A742C" w:rsidRPr="007A742C" w:rsidRDefault="007A742C">
      <w:pPr>
        <w:numPr>
          <w:ilvl w:val="0"/>
          <w:numId w:val="3"/>
        </w:numPr>
        <w:shd w:val="clear" w:color="auto" w:fill="FFFFFF"/>
        <w:spacing w:after="120" w:line="240" w:lineRule="auto"/>
        <w:ind w:hanging="357"/>
        <w:jc w:val="both"/>
        <w:rPr>
          <w:ins w:id="310" w:author="Ghislieri  Marco" w:date="2022-11-12T11:57:00Z"/>
          <w:rPrChange w:id="311" w:author="Ghislieri  Marco" w:date="2022-11-12T11:57:00Z">
            <w:rPr>
              <w:ins w:id="312" w:author="Ghislieri  Marco" w:date="2022-11-12T11:57:00Z"/>
              <w:rFonts w:ascii="Segoe UI" w:eastAsia="Times New Roman" w:hAnsi="Segoe UI" w:cs="Segoe UI"/>
              <w:color w:val="24292F"/>
              <w:sz w:val="24"/>
              <w:szCs w:val="24"/>
              <w:lang w:val="it-IT" w:eastAsia="it-IT"/>
            </w:rPr>
          </w:rPrChange>
        </w:rPr>
        <w:pPrChange w:id="313" w:author="Ghislieri  Marco" w:date="2022-11-13T17:44:00Z">
          <w:pPr>
            <w:numPr>
              <w:numId w:val="3"/>
            </w:numPr>
            <w:shd w:val="clear" w:color="auto" w:fill="FFFFFF"/>
            <w:tabs>
              <w:tab w:val="num" w:pos="720"/>
            </w:tabs>
            <w:spacing w:before="60" w:after="100" w:afterAutospacing="1" w:line="240" w:lineRule="auto"/>
            <w:ind w:left="720" w:hanging="360"/>
          </w:pPr>
        </w:pPrChange>
      </w:pPr>
      <w:ins w:id="314" w:author="Ghislieri  Marco" w:date="2022-11-12T11:57:00Z">
        <w:r w:rsidRPr="007A742C">
          <w:rPr>
            <w:rPrChange w:id="315" w:author="Ghislieri  Marco" w:date="2022-11-12T11:57:00Z">
              <w:rPr>
                <w:rFonts w:ascii="Segoe UI" w:eastAsia="Times New Roman" w:hAnsi="Segoe UI" w:cs="Segoe UI"/>
                <w:color w:val="24292F"/>
                <w:sz w:val="24"/>
                <w:szCs w:val="24"/>
                <w:lang w:val="it-IT" w:eastAsia="it-IT"/>
              </w:rPr>
            </w:rPrChange>
          </w:rPr>
          <w:t>Clusters' representation (available also at points 3 and 4</w:t>
        </w:r>
      </w:ins>
      <w:ins w:id="316" w:author="Ghislieri  Marco" w:date="2022-11-12T11:59:00Z">
        <w:r>
          <w:t xml:space="preserve">, see </w:t>
        </w:r>
        <w:r w:rsidRPr="002125A2">
          <w:rPr>
            <w:b/>
            <w:bCs/>
            <w:rPrChange w:id="317" w:author="Ghislieri  Marco" w:date="2022-11-12T12:20:00Z">
              <w:rPr/>
            </w:rPrChange>
          </w:rPr>
          <w:t>Figure 1</w:t>
        </w:r>
        <w:r>
          <w:t xml:space="preserve"> for a representative example</w:t>
        </w:r>
      </w:ins>
      <w:ins w:id="318" w:author="Ghislieri  Marco" w:date="2022-11-12T11:57:00Z">
        <w:r w:rsidRPr="007A742C">
          <w:rPr>
            <w:rPrChange w:id="319" w:author="Ghislieri  Marco" w:date="2022-11-12T11:57:00Z">
              <w:rPr>
                <w:rFonts w:ascii="Segoe UI" w:eastAsia="Times New Roman" w:hAnsi="Segoe UI" w:cs="Segoe UI"/>
                <w:color w:val="24292F"/>
                <w:sz w:val="24"/>
                <w:szCs w:val="24"/>
                <w:lang w:val="it-IT" w:eastAsia="it-IT"/>
              </w:rPr>
            </w:rPrChange>
          </w:rPr>
          <w:t>)</w:t>
        </w:r>
      </w:ins>
      <w:ins w:id="320" w:author="Ghislieri  Marco" w:date="2022-11-13T15:16:00Z">
        <w:r w:rsidR="0085466B">
          <w:t>;</w:t>
        </w:r>
      </w:ins>
    </w:p>
    <w:p w14:paraId="51A8F416" w14:textId="32E94118" w:rsidR="007A742C" w:rsidRPr="007A742C" w:rsidRDefault="007A742C">
      <w:pPr>
        <w:numPr>
          <w:ilvl w:val="0"/>
          <w:numId w:val="3"/>
        </w:numPr>
        <w:shd w:val="clear" w:color="auto" w:fill="FFFFFF"/>
        <w:spacing w:after="240" w:line="240" w:lineRule="auto"/>
        <w:ind w:hanging="357"/>
        <w:jc w:val="both"/>
        <w:rPr>
          <w:ins w:id="321" w:author="Ghislieri  Marco" w:date="2022-11-12T11:57:00Z"/>
          <w:rPrChange w:id="322" w:author="Ghislieri  Marco" w:date="2022-11-12T11:57:00Z">
            <w:rPr>
              <w:ins w:id="323" w:author="Ghislieri  Marco" w:date="2022-11-12T11:57:00Z"/>
              <w:rFonts w:ascii="Segoe UI" w:eastAsia="Times New Roman" w:hAnsi="Segoe UI" w:cs="Segoe UI"/>
              <w:color w:val="24292F"/>
              <w:sz w:val="24"/>
              <w:szCs w:val="24"/>
              <w:lang w:val="it-IT" w:eastAsia="it-IT"/>
            </w:rPr>
          </w:rPrChange>
        </w:rPr>
        <w:pPrChange w:id="324" w:author="Ghislieri  Marco" w:date="2022-11-13T17:44:00Z">
          <w:pPr>
            <w:numPr>
              <w:numId w:val="3"/>
            </w:numPr>
            <w:shd w:val="clear" w:color="auto" w:fill="FFFFFF"/>
            <w:tabs>
              <w:tab w:val="num" w:pos="720"/>
            </w:tabs>
            <w:spacing w:before="60" w:after="100" w:afterAutospacing="1" w:line="240" w:lineRule="auto"/>
            <w:ind w:left="720" w:hanging="360"/>
          </w:pPr>
        </w:pPrChange>
      </w:pPr>
      <w:ins w:id="325" w:author="Ghislieri  Marco" w:date="2022-11-12T11:57:00Z">
        <w:r w:rsidRPr="007A742C">
          <w:rPr>
            <w:rPrChange w:id="326" w:author="Ghislieri  Marco" w:date="2022-11-12T11:57:00Z">
              <w:rPr>
                <w:rFonts w:ascii="Segoe UI" w:eastAsia="Times New Roman" w:hAnsi="Segoe UI" w:cs="Segoe UI"/>
                <w:color w:val="24292F"/>
                <w:sz w:val="24"/>
                <w:szCs w:val="24"/>
                <w:lang w:val="it-IT" w:eastAsia="it-IT"/>
              </w:rPr>
            </w:rPrChange>
          </w:rPr>
          <w:t>Data saving (clustering results are saved in an easy-to-read and open-source format)</w:t>
        </w:r>
      </w:ins>
      <w:ins w:id="327" w:author="Ghislieri  Marco" w:date="2022-11-13T15:15:00Z">
        <w:r w:rsidR="0085466B">
          <w:t>.</w:t>
        </w:r>
      </w:ins>
    </w:p>
    <w:p w14:paraId="624AF404" w14:textId="67FD7956" w:rsidR="007A742C" w:rsidRPr="007A742C" w:rsidDel="007A742C" w:rsidRDefault="007A742C">
      <w:pPr>
        <w:jc w:val="both"/>
        <w:rPr>
          <w:del w:id="328" w:author="Ghislieri  Marco" w:date="2022-11-12T11:59:00Z"/>
          <w:lang w:val="en-US"/>
          <w:rPrChange w:id="329" w:author="Ghislieri  Marco" w:date="2022-11-12T11:57:00Z">
            <w:rPr>
              <w:del w:id="330" w:author="Ghislieri  Marco" w:date="2022-11-12T11:59:00Z"/>
            </w:rPr>
          </w:rPrChange>
        </w:rPr>
        <w:pPrChange w:id="331" w:author="Ghislieri  Marco" w:date="2022-11-13T17:44:00Z">
          <w:pPr>
            <w:pStyle w:val="ListParagraph"/>
            <w:numPr>
              <w:numId w:val="2"/>
            </w:numPr>
            <w:ind w:hanging="360"/>
            <w:jc w:val="both"/>
          </w:pPr>
        </w:pPrChange>
      </w:pPr>
    </w:p>
    <w:p w14:paraId="2E14D881" w14:textId="3CE6A770" w:rsidR="00A17565" w:rsidDel="007A742C" w:rsidRDefault="00A17565">
      <w:pPr>
        <w:jc w:val="both"/>
        <w:rPr>
          <w:del w:id="332" w:author="Ghislieri  Marco" w:date="2022-11-12T12:04:00Z"/>
          <w:highlight w:val="yellow"/>
        </w:rPr>
      </w:pPr>
    </w:p>
    <w:p w14:paraId="6F81F38F" w14:textId="2B359583" w:rsidR="00A17565" w:rsidDel="007A742C" w:rsidRDefault="00A17565">
      <w:pPr>
        <w:jc w:val="both"/>
        <w:rPr>
          <w:moveFrom w:id="333" w:author="Ghislieri  Marco" w:date="2022-11-12T12:04:00Z"/>
        </w:rPr>
      </w:pPr>
      <w:moveFromRangeStart w:id="334" w:author="Ghislieri  Marco" w:date="2022-11-12T12:04:00Z" w:name="move119147067"/>
      <w:moveFrom w:id="335" w:author="Ghislieri  Marco" w:date="2022-11-12T12:04:00Z">
        <w:r w:rsidRPr="00E058E2" w:rsidDel="007A742C">
          <w:rPr>
            <w:highlight w:val="yellow"/>
          </w:rPr>
          <w:t xml:space="preserve">Figure 1 | Example of sEMG activation intervals clustering for the XX muscle acquired from a representative healthy subject during a 5-minute overground walking at a self-selected speed. Add </w:t>
        </w:r>
        <w:r w:rsidDel="007A742C">
          <w:rPr>
            <w:highlight w:val="yellow"/>
          </w:rPr>
          <w:t xml:space="preserve">a </w:t>
        </w:r>
        <w:r w:rsidRPr="00E058E2" w:rsidDel="007A742C">
          <w:rPr>
            <w:highlight w:val="yellow"/>
          </w:rPr>
          <w:t>detailed description of the figure.</w:t>
        </w:r>
      </w:moveFrom>
    </w:p>
    <w:moveFromRangeEnd w:id="334"/>
    <w:p w14:paraId="3B4EA4EE" w14:textId="39845353" w:rsidR="00A17565" w:rsidDel="007A742C" w:rsidRDefault="00A17565">
      <w:pPr>
        <w:jc w:val="both"/>
        <w:rPr>
          <w:del w:id="336" w:author="Ghislieri  Marco" w:date="2022-11-12T12:04:00Z"/>
        </w:rPr>
      </w:pPr>
    </w:p>
    <w:p w14:paraId="1CBAA098" w14:textId="3EA46BB1" w:rsidR="00A17565" w:rsidRDefault="00A17565" w:rsidP="00640FCC">
      <w:pPr>
        <w:jc w:val="both"/>
      </w:pPr>
      <w:r>
        <w:t xml:space="preserve">A typical </w:t>
      </w:r>
      <w:del w:id="337" w:author="Ghislieri  Marco" w:date="2022-11-12T12:07:00Z">
        <w:r w:rsidDel="003373C8">
          <w:delText>analysis workflow can be synthetically written as follows</w:delText>
        </w:r>
      </w:del>
      <w:ins w:id="338" w:author="Ghislieri  Marco" w:date="2022-11-12T12:07:00Z">
        <w:r w:rsidR="003373C8">
          <w:t>muscle activation interval analysis can be synthetically written as follows</w:t>
        </w:r>
      </w:ins>
      <w:r>
        <w:t>:</w:t>
      </w:r>
    </w:p>
    <w:p w14:paraId="1C571D00" w14:textId="56B31963" w:rsidR="007A742C" w:rsidRPr="007A742C" w:rsidRDefault="007A742C">
      <w:pPr>
        <w:pStyle w:val="HTMLPreformatted"/>
        <w:jc w:val="both"/>
        <w:rPr>
          <w:ins w:id="339" w:author="Ghislieri  Marco" w:date="2022-11-12T12:04:00Z"/>
          <w:rFonts w:ascii="Consolas" w:hAnsi="Consolas"/>
          <w:color w:val="404040"/>
          <w:sz w:val="18"/>
          <w:szCs w:val="18"/>
          <w:lang w:val="en-US" w:eastAsia="it-IT"/>
          <w:rPrChange w:id="340" w:author="Ghislieri  Marco" w:date="2022-11-12T12:04:00Z">
            <w:rPr>
              <w:ins w:id="341" w:author="Ghislieri  Marco" w:date="2022-11-12T12:04:00Z"/>
              <w:rFonts w:ascii="Consolas" w:hAnsi="Consolas"/>
              <w:color w:val="404040"/>
              <w:sz w:val="18"/>
              <w:szCs w:val="18"/>
              <w:lang w:val="it-IT" w:eastAsia="it-IT"/>
            </w:rPr>
          </w:rPrChange>
        </w:rPr>
        <w:pPrChange w:id="342" w:author="Ghislieri  Marco" w:date="2022-11-13T17:44:00Z">
          <w:pPr>
            <w:pStyle w:val="HTMLPreformatted"/>
          </w:pPr>
        </w:pPrChange>
      </w:pPr>
      <w:ins w:id="343" w:author="Ghislieri  Marco" w:date="2022-11-12T12:05:00Z">
        <w:r w:rsidRPr="009E06C6">
          <w:rPr>
            <w:rFonts w:ascii="Consolas" w:hAnsi="Consolas"/>
            <w:color w:val="666666"/>
            <w:sz w:val="18"/>
            <w:szCs w:val="18"/>
            <w:lang w:val="en-US" w:eastAsia="it-IT"/>
          </w:rPr>
          <w:t>&gt;&gt;&gt;</w:t>
        </w:r>
      </w:ins>
      <w:proofErr w:type="spellStart"/>
      <w:proofErr w:type="gramStart"/>
      <w:ins w:id="344" w:author="Ghislieri  Marco" w:date="2022-11-12T12:04:00Z">
        <w:r w:rsidRPr="007A742C">
          <w:rPr>
            <w:rFonts w:ascii="Consolas" w:hAnsi="Consolas"/>
            <w:color w:val="404040"/>
            <w:sz w:val="18"/>
            <w:szCs w:val="18"/>
            <w:lang w:val="en-US" w:eastAsia="it-IT"/>
            <w:rPrChange w:id="345" w:author="Ghislieri  Marco" w:date="2022-11-12T12:04:00Z">
              <w:rPr>
                <w:rFonts w:ascii="Consolas" w:hAnsi="Consolas"/>
                <w:color w:val="404040"/>
                <w:sz w:val="18"/>
                <w:szCs w:val="18"/>
                <w:lang w:val="it-IT" w:eastAsia="it-IT"/>
              </w:rPr>
            </w:rPrChange>
          </w:rPr>
          <w:t>s,muscles</w:t>
        </w:r>
        <w:proofErr w:type="spellEnd"/>
        <w:proofErr w:type="gramEnd"/>
        <w:r w:rsidRPr="007A742C">
          <w:rPr>
            <w:rFonts w:ascii="Consolas" w:hAnsi="Consolas"/>
            <w:color w:val="404040"/>
            <w:sz w:val="18"/>
            <w:szCs w:val="18"/>
            <w:lang w:val="en-US" w:eastAsia="it-IT"/>
            <w:rPrChange w:id="346" w:author="Ghislieri  Marco" w:date="2022-11-12T12:04:00Z">
              <w:rPr>
                <w:rFonts w:ascii="Consolas" w:hAnsi="Consolas"/>
                <w:color w:val="404040"/>
                <w:sz w:val="18"/>
                <w:szCs w:val="18"/>
                <w:lang w:val="it-IT" w:eastAsia="it-IT"/>
              </w:rPr>
            </w:rPrChange>
          </w:rPr>
          <w:t xml:space="preserve"> </w:t>
        </w:r>
        <w:r w:rsidRPr="007A742C">
          <w:rPr>
            <w:rFonts w:ascii="Consolas" w:hAnsi="Consolas"/>
            <w:color w:val="666666"/>
            <w:sz w:val="18"/>
            <w:szCs w:val="18"/>
            <w:lang w:val="en-US" w:eastAsia="it-IT"/>
            <w:rPrChange w:id="347" w:author="Ghislieri  Marco" w:date="2022-11-12T12:04:00Z">
              <w:rPr>
                <w:rFonts w:ascii="Consolas" w:hAnsi="Consolas"/>
                <w:color w:val="666666"/>
                <w:sz w:val="18"/>
                <w:szCs w:val="18"/>
                <w:lang w:val="it-IT" w:eastAsia="it-IT"/>
              </w:rPr>
            </w:rPrChange>
          </w:rPr>
          <w:t>=</w:t>
        </w:r>
        <w:r w:rsidRPr="007A742C">
          <w:rPr>
            <w:rFonts w:ascii="Consolas" w:hAnsi="Consolas"/>
            <w:color w:val="404040"/>
            <w:sz w:val="18"/>
            <w:szCs w:val="18"/>
            <w:lang w:val="en-US" w:eastAsia="it-IT"/>
            <w:rPrChange w:id="348" w:author="Ghislieri  Marco" w:date="2022-11-12T12:04:00Z">
              <w:rPr>
                <w:rFonts w:ascii="Consolas" w:hAnsi="Consolas"/>
                <w:color w:val="404040"/>
                <w:sz w:val="18"/>
                <w:szCs w:val="18"/>
                <w:lang w:val="it-IT" w:eastAsia="it-IT"/>
              </w:rPr>
            </w:rPrChange>
          </w:rPr>
          <w:t xml:space="preserve"> </w:t>
        </w:r>
        <w:proofErr w:type="spellStart"/>
        <w:r w:rsidRPr="007A742C">
          <w:rPr>
            <w:rFonts w:ascii="Consolas" w:hAnsi="Consolas"/>
            <w:color w:val="404040"/>
            <w:sz w:val="18"/>
            <w:szCs w:val="18"/>
            <w:lang w:val="en-US" w:eastAsia="it-IT"/>
            <w:rPrChange w:id="349" w:author="Ghislieri  Marco" w:date="2022-11-12T12:04:00Z">
              <w:rPr>
                <w:rFonts w:ascii="Consolas" w:hAnsi="Consolas"/>
                <w:color w:val="404040"/>
                <w:sz w:val="18"/>
                <w:szCs w:val="18"/>
                <w:lang w:val="it-IT" w:eastAsia="it-IT"/>
              </w:rPr>
            </w:rPrChange>
          </w:rPr>
          <w:t>CIMAP</w:t>
        </w:r>
        <w:r w:rsidRPr="007A742C">
          <w:rPr>
            <w:rFonts w:ascii="Consolas" w:hAnsi="Consolas"/>
            <w:color w:val="666666"/>
            <w:sz w:val="18"/>
            <w:szCs w:val="18"/>
            <w:lang w:val="en-US" w:eastAsia="it-IT"/>
            <w:rPrChange w:id="350" w:author="Ghislieri  Marco" w:date="2022-11-12T12:04:00Z">
              <w:rPr>
                <w:rFonts w:ascii="Consolas" w:hAnsi="Consolas"/>
                <w:color w:val="666666"/>
                <w:sz w:val="18"/>
                <w:szCs w:val="18"/>
                <w:lang w:val="it-IT" w:eastAsia="it-IT"/>
              </w:rPr>
            </w:rPrChange>
          </w:rPr>
          <w:t>.</w:t>
        </w:r>
        <w:r w:rsidRPr="007A742C">
          <w:rPr>
            <w:rFonts w:ascii="Consolas" w:hAnsi="Consolas"/>
            <w:color w:val="404040"/>
            <w:sz w:val="18"/>
            <w:szCs w:val="18"/>
            <w:lang w:val="en-US" w:eastAsia="it-IT"/>
            <w:rPrChange w:id="351" w:author="Ghislieri  Marco" w:date="2022-11-12T12:04:00Z">
              <w:rPr>
                <w:rFonts w:ascii="Consolas" w:hAnsi="Consolas"/>
                <w:color w:val="404040"/>
                <w:sz w:val="18"/>
                <w:szCs w:val="18"/>
                <w:lang w:val="it-IT" w:eastAsia="it-IT"/>
              </w:rPr>
            </w:rPrChange>
          </w:rPr>
          <w:t>data_reading</w:t>
        </w:r>
        <w:proofErr w:type="spellEnd"/>
        <w:r w:rsidRPr="007A742C">
          <w:rPr>
            <w:rFonts w:ascii="Consolas" w:hAnsi="Consolas"/>
            <w:color w:val="404040"/>
            <w:sz w:val="18"/>
            <w:szCs w:val="18"/>
            <w:lang w:val="en-US" w:eastAsia="it-IT"/>
            <w:rPrChange w:id="352" w:author="Ghislieri  Marco" w:date="2022-11-12T12:04:00Z">
              <w:rPr>
                <w:rFonts w:ascii="Consolas" w:hAnsi="Consolas"/>
                <w:color w:val="404040"/>
                <w:sz w:val="18"/>
                <w:szCs w:val="18"/>
                <w:lang w:val="it-IT" w:eastAsia="it-IT"/>
              </w:rPr>
            </w:rPrChange>
          </w:rPr>
          <w:t>(</w:t>
        </w:r>
        <w:proofErr w:type="spellStart"/>
        <w:r w:rsidRPr="007A742C">
          <w:rPr>
            <w:rFonts w:ascii="Consolas" w:hAnsi="Consolas"/>
            <w:color w:val="404040"/>
            <w:sz w:val="18"/>
            <w:szCs w:val="18"/>
            <w:lang w:val="en-US" w:eastAsia="it-IT"/>
            <w:rPrChange w:id="353" w:author="Ghislieri  Marco" w:date="2022-11-12T12:04:00Z">
              <w:rPr>
                <w:rFonts w:ascii="Consolas" w:hAnsi="Consolas"/>
                <w:color w:val="404040"/>
                <w:sz w:val="18"/>
                <w:szCs w:val="18"/>
                <w:lang w:val="it-IT" w:eastAsia="it-IT"/>
              </w:rPr>
            </w:rPrChange>
          </w:rPr>
          <w:t>input_file</w:t>
        </w:r>
        <w:proofErr w:type="spellEnd"/>
        <w:r w:rsidRPr="007A742C">
          <w:rPr>
            <w:rFonts w:ascii="Consolas" w:hAnsi="Consolas"/>
            <w:color w:val="404040"/>
            <w:sz w:val="18"/>
            <w:szCs w:val="18"/>
            <w:lang w:val="en-US" w:eastAsia="it-IT"/>
            <w:rPrChange w:id="354" w:author="Ghislieri  Marco" w:date="2022-11-12T12:04:00Z">
              <w:rPr>
                <w:rFonts w:ascii="Consolas" w:hAnsi="Consolas"/>
                <w:color w:val="404040"/>
                <w:sz w:val="18"/>
                <w:szCs w:val="18"/>
                <w:lang w:val="it-IT" w:eastAsia="it-IT"/>
              </w:rPr>
            </w:rPrChange>
          </w:rPr>
          <w:t xml:space="preserve"> </w:t>
        </w:r>
        <w:r w:rsidRPr="007A742C">
          <w:rPr>
            <w:rFonts w:ascii="Consolas" w:hAnsi="Consolas"/>
            <w:color w:val="666666"/>
            <w:sz w:val="18"/>
            <w:szCs w:val="18"/>
            <w:lang w:val="en-US" w:eastAsia="it-IT"/>
            <w:rPrChange w:id="355" w:author="Ghislieri  Marco" w:date="2022-11-12T12:04:00Z">
              <w:rPr>
                <w:rFonts w:ascii="Consolas" w:hAnsi="Consolas"/>
                <w:color w:val="666666"/>
                <w:sz w:val="18"/>
                <w:szCs w:val="18"/>
                <w:lang w:val="it-IT" w:eastAsia="it-IT"/>
              </w:rPr>
            </w:rPrChange>
          </w:rPr>
          <w:t>=</w:t>
        </w:r>
        <w:r w:rsidRPr="007A742C">
          <w:rPr>
            <w:rFonts w:ascii="Consolas" w:hAnsi="Consolas"/>
            <w:color w:val="404040"/>
            <w:sz w:val="18"/>
            <w:szCs w:val="18"/>
            <w:lang w:val="en-US" w:eastAsia="it-IT"/>
            <w:rPrChange w:id="356" w:author="Ghislieri  Marco" w:date="2022-11-12T12:04:00Z">
              <w:rPr>
                <w:rFonts w:ascii="Consolas" w:hAnsi="Consolas"/>
                <w:color w:val="404040"/>
                <w:sz w:val="18"/>
                <w:szCs w:val="18"/>
                <w:lang w:val="it-IT" w:eastAsia="it-IT"/>
              </w:rPr>
            </w:rPrChange>
          </w:rPr>
          <w:t xml:space="preserve"> </w:t>
        </w:r>
        <w:proofErr w:type="spellStart"/>
        <w:r w:rsidRPr="007A742C">
          <w:rPr>
            <w:rFonts w:ascii="Consolas" w:hAnsi="Consolas"/>
            <w:color w:val="404040"/>
            <w:sz w:val="18"/>
            <w:szCs w:val="18"/>
            <w:lang w:val="en-US" w:eastAsia="it-IT"/>
            <w:rPrChange w:id="357" w:author="Ghislieri  Marco" w:date="2022-11-12T12:04:00Z">
              <w:rPr>
                <w:rFonts w:ascii="Consolas" w:hAnsi="Consolas"/>
                <w:color w:val="404040"/>
                <w:sz w:val="18"/>
                <w:szCs w:val="18"/>
                <w:lang w:val="it-IT" w:eastAsia="it-IT"/>
              </w:rPr>
            </w:rPrChange>
          </w:rPr>
          <w:t>input_file</w:t>
        </w:r>
        <w:proofErr w:type="spellEnd"/>
        <w:r w:rsidRPr="007A742C">
          <w:rPr>
            <w:rFonts w:ascii="Consolas" w:hAnsi="Consolas"/>
            <w:color w:val="404040"/>
            <w:sz w:val="18"/>
            <w:szCs w:val="18"/>
            <w:lang w:val="en-US" w:eastAsia="it-IT"/>
            <w:rPrChange w:id="358" w:author="Ghislieri  Marco" w:date="2022-11-12T12:04:00Z">
              <w:rPr>
                <w:rFonts w:ascii="Consolas" w:hAnsi="Consolas"/>
                <w:color w:val="404040"/>
                <w:sz w:val="18"/>
                <w:szCs w:val="18"/>
                <w:lang w:val="it-IT" w:eastAsia="it-IT"/>
              </w:rPr>
            </w:rPrChange>
          </w:rPr>
          <w:t>)</w:t>
        </w:r>
      </w:ins>
      <w:ins w:id="359" w:author="Ghislieri  Marco" w:date="2022-11-12T12:05:00Z">
        <w:r>
          <w:rPr>
            <w:rFonts w:ascii="Consolas" w:hAnsi="Consolas"/>
            <w:color w:val="404040"/>
            <w:sz w:val="18"/>
            <w:szCs w:val="18"/>
            <w:lang w:val="en-US" w:eastAsia="it-IT"/>
          </w:rPr>
          <w:t xml:space="preserve"> # Load input data</w:t>
        </w:r>
      </w:ins>
    </w:p>
    <w:p w14:paraId="4AB3B6A4" w14:textId="4AC58421" w:rsidR="007A742C" w:rsidRDefault="007A742C">
      <w:pPr>
        <w:pStyle w:val="HTMLPreformatted"/>
        <w:jc w:val="both"/>
        <w:rPr>
          <w:ins w:id="360" w:author="Ghislieri  Marco" w:date="2022-11-12T12:05:00Z"/>
          <w:rFonts w:ascii="Consolas" w:hAnsi="Consolas"/>
          <w:color w:val="404040"/>
          <w:sz w:val="18"/>
          <w:szCs w:val="18"/>
          <w:lang w:val="en-US" w:eastAsia="it-IT"/>
        </w:rPr>
        <w:pPrChange w:id="361" w:author="Ghislieri  Marco" w:date="2022-11-13T17:44:00Z">
          <w:pPr>
            <w:pStyle w:val="HTMLPreformatted"/>
          </w:pPr>
        </w:pPrChange>
      </w:pPr>
      <w:ins w:id="362" w:author="Ghislieri  Marco" w:date="2022-11-12T12:05:00Z">
        <w:r w:rsidRPr="009E06C6">
          <w:rPr>
            <w:rFonts w:ascii="Consolas" w:hAnsi="Consolas"/>
            <w:color w:val="666666"/>
            <w:sz w:val="18"/>
            <w:szCs w:val="18"/>
            <w:lang w:val="en-US" w:eastAsia="it-IT"/>
          </w:rPr>
          <w:t>&gt;&gt;&gt;</w:t>
        </w:r>
        <w:r w:rsidRPr="007A742C">
          <w:rPr>
            <w:rFonts w:ascii="Consolas" w:hAnsi="Consolas"/>
            <w:color w:val="404040"/>
            <w:sz w:val="18"/>
            <w:szCs w:val="18"/>
            <w:lang w:val="en-US" w:eastAsia="it-IT"/>
            <w:rPrChange w:id="363" w:author="Ghislieri  Marco" w:date="2022-11-12T12:05:00Z">
              <w:rPr>
                <w:rFonts w:ascii="Consolas" w:hAnsi="Consolas"/>
                <w:color w:val="404040"/>
                <w:sz w:val="18"/>
                <w:szCs w:val="18"/>
                <w:lang w:val="it-IT" w:eastAsia="it-IT"/>
              </w:rPr>
            </w:rPrChange>
          </w:rPr>
          <w:t xml:space="preserve">s </w:t>
        </w:r>
        <w:r w:rsidRPr="007A742C">
          <w:rPr>
            <w:rFonts w:ascii="Consolas" w:hAnsi="Consolas"/>
            <w:color w:val="666666"/>
            <w:sz w:val="18"/>
            <w:szCs w:val="18"/>
            <w:lang w:val="en-US" w:eastAsia="it-IT"/>
            <w:rPrChange w:id="364" w:author="Ghislieri  Marco" w:date="2022-11-12T12:05:00Z">
              <w:rPr>
                <w:rFonts w:ascii="Consolas" w:hAnsi="Consolas"/>
                <w:color w:val="666666"/>
                <w:sz w:val="18"/>
                <w:szCs w:val="18"/>
                <w:lang w:val="it-IT" w:eastAsia="it-IT"/>
              </w:rPr>
            </w:rPrChange>
          </w:rPr>
          <w:t>=</w:t>
        </w:r>
        <w:r w:rsidRPr="007A742C">
          <w:rPr>
            <w:rFonts w:ascii="Consolas" w:hAnsi="Consolas"/>
            <w:color w:val="404040"/>
            <w:sz w:val="18"/>
            <w:szCs w:val="18"/>
            <w:lang w:val="en-US" w:eastAsia="it-IT"/>
            <w:rPrChange w:id="365" w:author="Ghislieri  Marco" w:date="2022-11-12T12:05:00Z">
              <w:rPr>
                <w:rFonts w:ascii="Consolas" w:hAnsi="Consolas"/>
                <w:color w:val="404040"/>
                <w:sz w:val="18"/>
                <w:szCs w:val="18"/>
                <w:lang w:val="it-IT" w:eastAsia="it-IT"/>
              </w:rPr>
            </w:rPrChange>
          </w:rPr>
          <w:t xml:space="preserve"> </w:t>
        </w:r>
        <w:proofErr w:type="spellStart"/>
        <w:r w:rsidRPr="007A742C">
          <w:rPr>
            <w:rFonts w:ascii="Consolas" w:hAnsi="Consolas"/>
            <w:color w:val="404040"/>
            <w:sz w:val="18"/>
            <w:szCs w:val="18"/>
            <w:lang w:val="en-US" w:eastAsia="it-IT"/>
            <w:rPrChange w:id="366" w:author="Ghislieri  Marco" w:date="2022-11-12T12:05:00Z">
              <w:rPr>
                <w:rFonts w:ascii="Consolas" w:hAnsi="Consolas"/>
                <w:color w:val="404040"/>
                <w:sz w:val="18"/>
                <w:szCs w:val="18"/>
                <w:lang w:val="it-IT" w:eastAsia="it-IT"/>
              </w:rPr>
            </w:rPrChange>
          </w:rPr>
          <w:t>CIMAP</w:t>
        </w:r>
        <w:r w:rsidRPr="007A742C">
          <w:rPr>
            <w:rFonts w:ascii="Consolas" w:hAnsi="Consolas"/>
            <w:color w:val="666666"/>
            <w:sz w:val="18"/>
            <w:szCs w:val="18"/>
            <w:lang w:val="en-US" w:eastAsia="it-IT"/>
            <w:rPrChange w:id="367" w:author="Ghislieri  Marco" w:date="2022-11-12T12:05:00Z">
              <w:rPr>
                <w:rFonts w:ascii="Consolas" w:hAnsi="Consolas"/>
                <w:color w:val="666666"/>
                <w:sz w:val="18"/>
                <w:szCs w:val="18"/>
                <w:lang w:val="it-IT" w:eastAsia="it-IT"/>
              </w:rPr>
            </w:rPrChange>
          </w:rPr>
          <w:t>.</w:t>
        </w:r>
        <w:r w:rsidRPr="007A742C">
          <w:rPr>
            <w:rFonts w:ascii="Consolas" w:hAnsi="Consolas"/>
            <w:color w:val="404040"/>
            <w:sz w:val="18"/>
            <w:szCs w:val="18"/>
            <w:lang w:val="en-US" w:eastAsia="it-IT"/>
            <w:rPrChange w:id="368" w:author="Ghislieri  Marco" w:date="2022-11-12T12:05:00Z">
              <w:rPr>
                <w:rFonts w:ascii="Consolas" w:hAnsi="Consolas"/>
                <w:color w:val="404040"/>
                <w:sz w:val="18"/>
                <w:szCs w:val="18"/>
                <w:lang w:val="it-IT" w:eastAsia="it-IT"/>
              </w:rPr>
            </w:rPrChange>
          </w:rPr>
          <w:t>removeaddints</w:t>
        </w:r>
        <w:proofErr w:type="spellEnd"/>
        <w:r w:rsidRPr="007A742C">
          <w:rPr>
            <w:rFonts w:ascii="Consolas" w:hAnsi="Consolas"/>
            <w:color w:val="404040"/>
            <w:sz w:val="18"/>
            <w:szCs w:val="18"/>
            <w:lang w:val="en-US" w:eastAsia="it-IT"/>
            <w:rPrChange w:id="369" w:author="Ghislieri  Marco" w:date="2022-11-12T12:05:00Z">
              <w:rPr>
                <w:rFonts w:ascii="Consolas" w:hAnsi="Consolas"/>
                <w:color w:val="404040"/>
                <w:sz w:val="18"/>
                <w:szCs w:val="18"/>
                <w:lang w:val="it-IT" w:eastAsia="it-IT"/>
              </w:rPr>
            </w:rPrChange>
          </w:rPr>
          <w:t>(</w:t>
        </w:r>
        <w:proofErr w:type="gramStart"/>
        <w:r w:rsidRPr="007A742C">
          <w:rPr>
            <w:rFonts w:ascii="Consolas" w:hAnsi="Consolas"/>
            <w:color w:val="404040"/>
            <w:sz w:val="18"/>
            <w:szCs w:val="18"/>
            <w:lang w:val="en-US" w:eastAsia="it-IT"/>
            <w:rPrChange w:id="370" w:author="Ghislieri  Marco" w:date="2022-11-12T12:05:00Z">
              <w:rPr>
                <w:rFonts w:ascii="Consolas" w:hAnsi="Consolas"/>
                <w:color w:val="404040"/>
                <w:sz w:val="18"/>
                <w:szCs w:val="18"/>
                <w:lang w:val="it-IT" w:eastAsia="it-IT"/>
              </w:rPr>
            </w:rPrChange>
          </w:rPr>
          <w:t xml:space="preserve">s)   </w:t>
        </w:r>
        <w:proofErr w:type="gramEnd"/>
        <w:r w:rsidRPr="007A742C">
          <w:rPr>
            <w:rFonts w:ascii="Consolas" w:hAnsi="Consolas"/>
            <w:color w:val="404040"/>
            <w:sz w:val="18"/>
            <w:szCs w:val="18"/>
            <w:lang w:val="en-US" w:eastAsia="it-IT"/>
            <w:rPrChange w:id="371" w:author="Ghislieri  Marco" w:date="2022-11-12T12:05:00Z">
              <w:rPr>
                <w:rFonts w:ascii="Consolas" w:hAnsi="Consolas"/>
                <w:color w:val="404040"/>
                <w:sz w:val="18"/>
                <w:szCs w:val="18"/>
                <w:lang w:val="it-IT" w:eastAsia="it-IT"/>
              </w:rPr>
            </w:rPrChange>
          </w:rPr>
          <w:t xml:space="preserve">                           # R</w:t>
        </w:r>
        <w:r>
          <w:rPr>
            <w:rFonts w:ascii="Consolas" w:hAnsi="Consolas"/>
            <w:color w:val="404040"/>
            <w:sz w:val="18"/>
            <w:szCs w:val="18"/>
            <w:lang w:val="en-US" w:eastAsia="it-IT"/>
          </w:rPr>
          <w:t xml:space="preserve">emove </w:t>
        </w:r>
      </w:ins>
      <w:ins w:id="372" w:author="Ghislieri  Marco" w:date="2022-11-12T12:12:00Z">
        <w:r w:rsidR="003373C8">
          <w:rPr>
            <w:rFonts w:ascii="Consolas" w:hAnsi="Consolas"/>
            <w:color w:val="404040"/>
            <w:sz w:val="18"/>
            <w:szCs w:val="18"/>
            <w:lang w:val="en-US" w:eastAsia="it-IT"/>
          </w:rPr>
          <w:t>atypical activation intervals</w:t>
        </w:r>
      </w:ins>
    </w:p>
    <w:p w14:paraId="37FE3CCC" w14:textId="4CE4EC31" w:rsidR="007A742C" w:rsidRDefault="007A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73" w:author="Ghislieri  Marco" w:date="2022-11-12T12:09:00Z"/>
          <w:rFonts w:ascii="Consolas" w:eastAsia="Times New Roman" w:hAnsi="Consolas" w:cs="Courier New"/>
          <w:color w:val="404040"/>
          <w:sz w:val="18"/>
          <w:szCs w:val="18"/>
          <w:lang w:val="en-US" w:eastAsia="it-IT"/>
        </w:rPr>
        <w:pPrChange w:id="374" w:author="Ghislieri  Marco" w:date="2022-11-13T17: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75" w:author="Ghislieri  Marco" w:date="2022-11-12T12:05:00Z">
        <w:r w:rsidRPr="007A742C">
          <w:rPr>
            <w:rFonts w:ascii="Consolas" w:eastAsia="Times New Roman" w:hAnsi="Consolas" w:cs="Courier New"/>
            <w:color w:val="666666"/>
            <w:sz w:val="18"/>
            <w:szCs w:val="18"/>
            <w:lang w:val="en-US" w:eastAsia="it-IT"/>
            <w:rPrChange w:id="376" w:author="Ghislieri  Marco" w:date="2022-11-12T12:05:00Z">
              <w:rPr>
                <w:rFonts w:ascii="Consolas" w:eastAsia="Times New Roman" w:hAnsi="Consolas" w:cs="Courier New"/>
                <w:color w:val="666666"/>
                <w:sz w:val="18"/>
                <w:szCs w:val="18"/>
                <w:lang w:val="it-IT" w:eastAsia="it-IT"/>
              </w:rPr>
            </w:rPrChange>
          </w:rPr>
          <w:t>&gt;&gt;&gt;</w:t>
        </w:r>
        <w:r w:rsidRPr="007A742C">
          <w:rPr>
            <w:rFonts w:ascii="Consolas" w:eastAsia="Times New Roman" w:hAnsi="Consolas" w:cs="Courier New"/>
            <w:color w:val="404040"/>
            <w:sz w:val="18"/>
            <w:szCs w:val="18"/>
            <w:lang w:val="en-US" w:eastAsia="it-IT"/>
            <w:rPrChange w:id="377" w:author="Ghislieri  Marco" w:date="2022-11-12T12:05:00Z">
              <w:rPr>
                <w:rFonts w:ascii="Consolas" w:eastAsia="Times New Roman" w:hAnsi="Consolas" w:cs="Courier New"/>
                <w:color w:val="404040"/>
                <w:sz w:val="18"/>
                <w:szCs w:val="18"/>
                <w:lang w:val="it-IT" w:eastAsia="it-IT"/>
              </w:rPr>
            </w:rPrChange>
          </w:rPr>
          <w:t xml:space="preserve">muscles </w:t>
        </w:r>
        <w:r w:rsidRPr="007A742C">
          <w:rPr>
            <w:rFonts w:ascii="Consolas" w:eastAsia="Times New Roman" w:hAnsi="Consolas" w:cs="Courier New"/>
            <w:color w:val="666666"/>
            <w:sz w:val="18"/>
            <w:szCs w:val="18"/>
            <w:lang w:val="en-US" w:eastAsia="it-IT"/>
            <w:rPrChange w:id="378" w:author="Ghislieri  Marco" w:date="2022-11-12T12:05:00Z">
              <w:rPr>
                <w:rFonts w:ascii="Consolas" w:eastAsia="Times New Roman" w:hAnsi="Consolas" w:cs="Courier New"/>
                <w:color w:val="666666"/>
                <w:sz w:val="18"/>
                <w:szCs w:val="18"/>
                <w:lang w:val="it-IT" w:eastAsia="it-IT"/>
              </w:rPr>
            </w:rPrChange>
          </w:rPr>
          <w:t>=</w:t>
        </w:r>
        <w:r w:rsidRPr="007A742C">
          <w:rPr>
            <w:rFonts w:ascii="Consolas" w:eastAsia="Times New Roman" w:hAnsi="Consolas" w:cs="Courier New"/>
            <w:color w:val="404040"/>
            <w:sz w:val="18"/>
            <w:szCs w:val="18"/>
            <w:lang w:val="en-US" w:eastAsia="it-IT"/>
            <w:rPrChange w:id="379" w:author="Ghislieri  Marco" w:date="2022-11-12T12:05:00Z">
              <w:rPr>
                <w:rFonts w:ascii="Consolas" w:eastAsia="Times New Roman" w:hAnsi="Consolas" w:cs="Courier New"/>
                <w:color w:val="404040"/>
                <w:sz w:val="18"/>
                <w:szCs w:val="18"/>
                <w:lang w:val="it-IT" w:eastAsia="it-IT"/>
              </w:rPr>
            </w:rPrChange>
          </w:rPr>
          <w:t xml:space="preserve"> </w:t>
        </w:r>
        <w:proofErr w:type="spellStart"/>
        <w:r w:rsidRPr="007A742C">
          <w:rPr>
            <w:rFonts w:ascii="Consolas" w:eastAsia="Times New Roman" w:hAnsi="Consolas" w:cs="Courier New"/>
            <w:color w:val="404040"/>
            <w:sz w:val="18"/>
            <w:szCs w:val="18"/>
            <w:lang w:val="en-US" w:eastAsia="it-IT"/>
            <w:rPrChange w:id="380" w:author="Ghislieri  Marco" w:date="2022-11-12T12:05:00Z">
              <w:rPr>
                <w:rFonts w:ascii="Consolas" w:eastAsia="Times New Roman" w:hAnsi="Consolas" w:cs="Courier New"/>
                <w:color w:val="404040"/>
                <w:sz w:val="18"/>
                <w:szCs w:val="18"/>
                <w:lang w:val="it-IT" w:eastAsia="it-IT"/>
              </w:rPr>
            </w:rPrChange>
          </w:rPr>
          <w:t>CIMAP</w:t>
        </w:r>
        <w:r w:rsidRPr="007A742C">
          <w:rPr>
            <w:rFonts w:ascii="Consolas" w:eastAsia="Times New Roman" w:hAnsi="Consolas" w:cs="Courier New"/>
            <w:color w:val="666666"/>
            <w:sz w:val="18"/>
            <w:szCs w:val="18"/>
            <w:lang w:val="en-US" w:eastAsia="it-IT"/>
            <w:rPrChange w:id="381" w:author="Ghislieri  Marco" w:date="2022-11-12T12:05:00Z">
              <w:rPr>
                <w:rFonts w:ascii="Consolas" w:eastAsia="Times New Roman" w:hAnsi="Consolas" w:cs="Courier New"/>
                <w:color w:val="666666"/>
                <w:sz w:val="18"/>
                <w:szCs w:val="18"/>
                <w:lang w:val="it-IT" w:eastAsia="it-IT"/>
              </w:rPr>
            </w:rPrChange>
          </w:rPr>
          <w:t>.</w:t>
        </w:r>
        <w:r w:rsidRPr="007A742C">
          <w:rPr>
            <w:rFonts w:ascii="Consolas" w:eastAsia="Times New Roman" w:hAnsi="Consolas" w:cs="Courier New"/>
            <w:color w:val="404040"/>
            <w:sz w:val="18"/>
            <w:szCs w:val="18"/>
            <w:lang w:val="en-US" w:eastAsia="it-IT"/>
            <w:rPrChange w:id="382" w:author="Ghislieri  Marco" w:date="2022-11-12T12:05:00Z">
              <w:rPr>
                <w:rFonts w:ascii="Consolas" w:eastAsia="Times New Roman" w:hAnsi="Consolas" w:cs="Courier New"/>
                <w:color w:val="404040"/>
                <w:sz w:val="18"/>
                <w:szCs w:val="18"/>
                <w:lang w:val="it-IT" w:eastAsia="it-IT"/>
              </w:rPr>
            </w:rPrChange>
          </w:rPr>
          <w:t>modalitydivision</w:t>
        </w:r>
        <w:proofErr w:type="spellEnd"/>
        <w:r w:rsidRPr="007A742C">
          <w:rPr>
            <w:rFonts w:ascii="Consolas" w:eastAsia="Times New Roman" w:hAnsi="Consolas" w:cs="Courier New"/>
            <w:color w:val="404040"/>
            <w:sz w:val="18"/>
            <w:szCs w:val="18"/>
            <w:lang w:val="en-US" w:eastAsia="it-IT"/>
            <w:rPrChange w:id="383" w:author="Ghislieri  Marco" w:date="2022-11-12T12:05:00Z">
              <w:rPr>
                <w:rFonts w:ascii="Consolas" w:eastAsia="Times New Roman" w:hAnsi="Consolas" w:cs="Courier New"/>
                <w:color w:val="404040"/>
                <w:sz w:val="18"/>
                <w:szCs w:val="18"/>
                <w:lang w:val="it-IT" w:eastAsia="it-IT"/>
              </w:rPr>
            </w:rPrChange>
          </w:rPr>
          <w:t>(</w:t>
        </w:r>
        <w:proofErr w:type="spellStart"/>
        <w:proofErr w:type="gramStart"/>
        <w:r w:rsidRPr="007A742C">
          <w:rPr>
            <w:rFonts w:ascii="Consolas" w:eastAsia="Times New Roman" w:hAnsi="Consolas" w:cs="Courier New"/>
            <w:color w:val="404040"/>
            <w:sz w:val="18"/>
            <w:szCs w:val="18"/>
            <w:lang w:val="en-US" w:eastAsia="it-IT"/>
            <w:rPrChange w:id="384" w:author="Ghislieri  Marco" w:date="2022-11-12T12:05:00Z">
              <w:rPr>
                <w:rFonts w:ascii="Consolas" w:eastAsia="Times New Roman" w:hAnsi="Consolas" w:cs="Courier New"/>
                <w:color w:val="404040"/>
                <w:sz w:val="18"/>
                <w:szCs w:val="18"/>
                <w:lang w:val="it-IT" w:eastAsia="it-IT"/>
              </w:rPr>
            </w:rPrChange>
          </w:rPr>
          <w:t>s,muscles</w:t>
        </w:r>
        <w:proofErr w:type="spellEnd"/>
        <w:proofErr w:type="gramEnd"/>
        <w:r w:rsidRPr="007A742C">
          <w:rPr>
            <w:rFonts w:ascii="Consolas" w:eastAsia="Times New Roman" w:hAnsi="Consolas" w:cs="Courier New"/>
            <w:color w:val="404040"/>
            <w:sz w:val="18"/>
            <w:szCs w:val="18"/>
            <w:lang w:val="en-US" w:eastAsia="it-IT"/>
            <w:rPrChange w:id="385" w:author="Ghislieri  Marco" w:date="2022-11-12T12:05:00Z">
              <w:rPr>
                <w:rFonts w:ascii="Consolas" w:eastAsia="Times New Roman" w:hAnsi="Consolas" w:cs="Courier New"/>
                <w:color w:val="404040"/>
                <w:sz w:val="18"/>
                <w:szCs w:val="18"/>
                <w:lang w:val="it-IT" w:eastAsia="it-IT"/>
              </w:rPr>
            </w:rPrChange>
          </w:rPr>
          <w:t>)</w:t>
        </w:r>
      </w:ins>
      <w:ins w:id="386" w:author="Ghislieri  Marco" w:date="2022-11-12T12:06:00Z">
        <w:r>
          <w:rPr>
            <w:rFonts w:ascii="Consolas" w:eastAsia="Times New Roman" w:hAnsi="Consolas" w:cs="Courier New"/>
            <w:color w:val="404040"/>
            <w:sz w:val="18"/>
            <w:szCs w:val="18"/>
            <w:lang w:val="en-US" w:eastAsia="it-IT"/>
          </w:rPr>
          <w:t xml:space="preserve">             # </w:t>
        </w:r>
        <w:r w:rsidR="003373C8">
          <w:rPr>
            <w:rFonts w:ascii="Consolas" w:eastAsia="Times New Roman" w:hAnsi="Consolas" w:cs="Courier New"/>
            <w:color w:val="404040"/>
            <w:sz w:val="18"/>
            <w:szCs w:val="18"/>
            <w:lang w:val="en-US" w:eastAsia="it-IT"/>
          </w:rPr>
          <w:t>Cycle</w:t>
        </w:r>
      </w:ins>
      <w:ins w:id="387" w:author="Ghislieri  Marco" w:date="2022-11-12T12:12:00Z">
        <w:r w:rsidR="003373C8">
          <w:rPr>
            <w:rFonts w:ascii="Consolas" w:eastAsia="Times New Roman" w:hAnsi="Consolas" w:cs="Courier New"/>
            <w:color w:val="404040"/>
            <w:sz w:val="18"/>
            <w:szCs w:val="18"/>
            <w:lang w:val="en-US" w:eastAsia="it-IT"/>
          </w:rPr>
          <w:t>s</w:t>
        </w:r>
      </w:ins>
      <w:ins w:id="388" w:author="Ghislieri  Marco" w:date="2022-11-12T12:06:00Z">
        <w:r w:rsidR="003373C8">
          <w:rPr>
            <w:rFonts w:ascii="Consolas" w:eastAsia="Times New Roman" w:hAnsi="Consolas" w:cs="Courier New"/>
            <w:color w:val="404040"/>
            <w:sz w:val="18"/>
            <w:szCs w:val="18"/>
            <w:lang w:val="en-US" w:eastAsia="it-IT"/>
          </w:rPr>
          <w:t xml:space="preserve"> division by modality</w:t>
        </w:r>
      </w:ins>
    </w:p>
    <w:p w14:paraId="460A47AE" w14:textId="1390FD88" w:rsidR="003373C8" w:rsidRPr="003373C8" w:rsidRDefault="0033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389" w:author="Ghislieri  Marco" w:date="2022-11-12T12:09:00Z"/>
          <w:rFonts w:ascii="Consolas" w:eastAsia="Times New Roman" w:hAnsi="Consolas" w:cs="Courier New"/>
          <w:color w:val="404040"/>
          <w:sz w:val="18"/>
          <w:szCs w:val="18"/>
          <w:lang w:val="en-US" w:eastAsia="it-IT"/>
          <w:rPrChange w:id="390" w:author="Ghislieri  Marco" w:date="2022-11-12T12:09:00Z">
            <w:rPr>
              <w:ins w:id="391" w:author="Ghislieri  Marco" w:date="2022-11-12T12:09:00Z"/>
              <w:rFonts w:ascii="Consolas" w:eastAsia="Times New Roman" w:hAnsi="Consolas" w:cs="Courier New"/>
              <w:color w:val="404040"/>
              <w:sz w:val="18"/>
              <w:szCs w:val="18"/>
              <w:lang w:val="it-IT" w:eastAsia="it-IT"/>
            </w:rPr>
          </w:rPrChange>
        </w:rPr>
        <w:pPrChange w:id="392" w:author="Ghislieri  Marco" w:date="2022-11-13T17: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93" w:author="Ghislieri  Marco" w:date="2022-11-12T12:09:00Z">
        <w:r w:rsidRPr="003373C8">
          <w:rPr>
            <w:rFonts w:ascii="Consolas" w:eastAsia="Times New Roman" w:hAnsi="Consolas" w:cs="Courier New"/>
            <w:color w:val="666666"/>
            <w:sz w:val="18"/>
            <w:szCs w:val="18"/>
            <w:lang w:val="en-US" w:eastAsia="it-IT"/>
            <w:rPrChange w:id="394" w:author="Ghislieri  Marco" w:date="2022-11-12T12:09:00Z">
              <w:rPr>
                <w:rFonts w:ascii="Consolas" w:eastAsia="Times New Roman" w:hAnsi="Consolas" w:cs="Courier New"/>
                <w:color w:val="666666"/>
                <w:sz w:val="18"/>
                <w:szCs w:val="18"/>
                <w:lang w:val="it-IT" w:eastAsia="it-IT"/>
              </w:rPr>
            </w:rPrChange>
          </w:rPr>
          <w:t>&gt;&gt;&gt;</w:t>
        </w:r>
        <w:r w:rsidRPr="003373C8">
          <w:rPr>
            <w:rFonts w:ascii="Consolas" w:eastAsia="Times New Roman" w:hAnsi="Consolas" w:cs="Courier New"/>
            <w:color w:val="404040"/>
            <w:sz w:val="18"/>
            <w:szCs w:val="18"/>
            <w:lang w:val="en-US" w:eastAsia="it-IT"/>
            <w:rPrChange w:id="395" w:author="Ghislieri  Marco" w:date="2022-11-12T12:09:00Z">
              <w:rPr>
                <w:rFonts w:ascii="Consolas" w:eastAsia="Times New Roman" w:hAnsi="Consolas" w:cs="Courier New"/>
                <w:color w:val="404040"/>
                <w:sz w:val="18"/>
                <w:szCs w:val="18"/>
                <w:lang w:val="it-IT" w:eastAsia="it-IT"/>
              </w:rPr>
            </w:rPrChange>
          </w:rPr>
          <w:t xml:space="preserve">muscles </w:t>
        </w:r>
        <w:r w:rsidRPr="003373C8">
          <w:rPr>
            <w:rFonts w:ascii="Consolas" w:eastAsia="Times New Roman" w:hAnsi="Consolas" w:cs="Courier New"/>
            <w:color w:val="666666"/>
            <w:sz w:val="18"/>
            <w:szCs w:val="18"/>
            <w:lang w:val="en-US" w:eastAsia="it-IT"/>
            <w:rPrChange w:id="396" w:author="Ghislieri  Marco" w:date="2022-11-12T12:09: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397" w:author="Ghislieri  Marco" w:date="2022-11-12T12:09:00Z">
              <w:rPr>
                <w:rFonts w:ascii="Consolas" w:eastAsia="Times New Roman" w:hAnsi="Consolas" w:cs="Courier New"/>
                <w:color w:val="404040"/>
                <w:sz w:val="18"/>
                <w:szCs w:val="18"/>
                <w:lang w:val="it-IT" w:eastAsia="it-IT"/>
              </w:rPr>
            </w:rPrChange>
          </w:rPr>
          <w:t xml:space="preserve"> </w:t>
        </w:r>
        <w:proofErr w:type="spellStart"/>
        <w:r w:rsidRPr="003373C8">
          <w:rPr>
            <w:rFonts w:ascii="Consolas" w:eastAsia="Times New Roman" w:hAnsi="Consolas" w:cs="Courier New"/>
            <w:color w:val="404040"/>
            <w:sz w:val="18"/>
            <w:szCs w:val="18"/>
            <w:lang w:val="en-US" w:eastAsia="it-IT"/>
            <w:rPrChange w:id="398" w:author="Ghislieri  Marco" w:date="2022-11-12T12:09:00Z">
              <w:rPr>
                <w:rFonts w:ascii="Consolas" w:eastAsia="Times New Roman" w:hAnsi="Consolas" w:cs="Courier New"/>
                <w:color w:val="404040"/>
                <w:sz w:val="18"/>
                <w:szCs w:val="18"/>
                <w:lang w:val="it-IT" w:eastAsia="it-IT"/>
              </w:rPr>
            </w:rPrChange>
          </w:rPr>
          <w:t>CIMAP</w:t>
        </w:r>
        <w:r w:rsidRPr="003373C8">
          <w:rPr>
            <w:rFonts w:ascii="Consolas" w:eastAsia="Times New Roman" w:hAnsi="Consolas" w:cs="Courier New"/>
            <w:color w:val="666666"/>
            <w:sz w:val="18"/>
            <w:szCs w:val="18"/>
            <w:lang w:val="en-US" w:eastAsia="it-IT"/>
            <w:rPrChange w:id="399" w:author="Ghislieri  Marco" w:date="2022-11-12T12:09: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400" w:author="Ghislieri  Marco" w:date="2022-11-12T12:09:00Z">
              <w:rPr>
                <w:rFonts w:ascii="Consolas" w:eastAsia="Times New Roman" w:hAnsi="Consolas" w:cs="Courier New"/>
                <w:color w:val="404040"/>
                <w:sz w:val="18"/>
                <w:szCs w:val="18"/>
                <w:lang w:val="it-IT" w:eastAsia="it-IT"/>
              </w:rPr>
            </w:rPrChange>
          </w:rPr>
          <w:t>dendrograms</w:t>
        </w:r>
        <w:proofErr w:type="spellEnd"/>
        <w:r w:rsidRPr="003373C8">
          <w:rPr>
            <w:rFonts w:ascii="Consolas" w:eastAsia="Times New Roman" w:hAnsi="Consolas" w:cs="Courier New"/>
            <w:color w:val="404040"/>
            <w:sz w:val="18"/>
            <w:szCs w:val="18"/>
            <w:lang w:val="en-US" w:eastAsia="it-IT"/>
            <w:rPrChange w:id="401" w:author="Ghislieri  Marco" w:date="2022-11-12T12:09:00Z">
              <w:rPr>
                <w:rFonts w:ascii="Consolas" w:eastAsia="Times New Roman" w:hAnsi="Consolas" w:cs="Courier New"/>
                <w:color w:val="404040"/>
                <w:sz w:val="18"/>
                <w:szCs w:val="18"/>
                <w:lang w:val="it-IT" w:eastAsia="it-IT"/>
              </w:rPr>
            </w:rPrChange>
          </w:rPr>
          <w:t>(</w:t>
        </w:r>
        <w:proofErr w:type="gramStart"/>
        <w:r w:rsidRPr="003373C8">
          <w:rPr>
            <w:rFonts w:ascii="Consolas" w:eastAsia="Times New Roman" w:hAnsi="Consolas" w:cs="Courier New"/>
            <w:color w:val="404040"/>
            <w:sz w:val="18"/>
            <w:szCs w:val="18"/>
            <w:lang w:val="en-US" w:eastAsia="it-IT"/>
            <w:rPrChange w:id="402" w:author="Ghislieri  Marco" w:date="2022-11-12T12:09:00Z">
              <w:rPr>
                <w:rFonts w:ascii="Consolas" w:eastAsia="Times New Roman" w:hAnsi="Consolas" w:cs="Courier New"/>
                <w:color w:val="404040"/>
                <w:sz w:val="18"/>
                <w:szCs w:val="18"/>
                <w:lang w:val="it-IT" w:eastAsia="it-IT"/>
              </w:rPr>
            </w:rPrChange>
          </w:rPr>
          <w:t xml:space="preserve">muscles)   </w:t>
        </w:r>
        <w:proofErr w:type="gramEnd"/>
        <w:r w:rsidRPr="003373C8">
          <w:rPr>
            <w:rFonts w:ascii="Consolas" w:eastAsia="Times New Roman" w:hAnsi="Consolas" w:cs="Courier New"/>
            <w:color w:val="404040"/>
            <w:sz w:val="18"/>
            <w:szCs w:val="18"/>
            <w:lang w:val="en-US" w:eastAsia="it-IT"/>
            <w:rPrChange w:id="403" w:author="Ghislieri  Marco" w:date="2022-11-12T12:09:00Z">
              <w:rPr>
                <w:rFonts w:ascii="Consolas" w:eastAsia="Times New Roman" w:hAnsi="Consolas" w:cs="Courier New"/>
                <w:color w:val="404040"/>
                <w:sz w:val="18"/>
                <w:szCs w:val="18"/>
                <w:lang w:val="it-IT" w:eastAsia="it-IT"/>
              </w:rPr>
            </w:rPrChange>
          </w:rPr>
          <w:t xml:space="preserve">                 # Apply hierarchical clus</w:t>
        </w:r>
        <w:r>
          <w:rPr>
            <w:rFonts w:ascii="Consolas" w:eastAsia="Times New Roman" w:hAnsi="Consolas" w:cs="Courier New"/>
            <w:color w:val="404040"/>
            <w:sz w:val="18"/>
            <w:szCs w:val="18"/>
            <w:lang w:val="en-US" w:eastAsia="it-IT"/>
          </w:rPr>
          <w:t>tering</w:t>
        </w:r>
      </w:ins>
    </w:p>
    <w:p w14:paraId="289D8E86" w14:textId="527FDD4D" w:rsidR="003373C8" w:rsidRPr="003373C8" w:rsidRDefault="0033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404" w:author="Ghislieri  Marco" w:date="2022-11-12T12:09:00Z"/>
          <w:rFonts w:ascii="Consolas" w:eastAsia="Times New Roman" w:hAnsi="Consolas" w:cs="Courier New"/>
          <w:color w:val="404040"/>
          <w:sz w:val="18"/>
          <w:szCs w:val="18"/>
          <w:lang w:val="en-US" w:eastAsia="it-IT"/>
          <w:rPrChange w:id="405" w:author="Ghislieri  Marco" w:date="2022-11-12T12:09:00Z">
            <w:rPr>
              <w:ins w:id="406" w:author="Ghislieri  Marco" w:date="2022-11-12T12:09:00Z"/>
              <w:rFonts w:ascii="Consolas" w:eastAsia="Times New Roman" w:hAnsi="Consolas" w:cs="Courier New"/>
              <w:color w:val="404040"/>
              <w:sz w:val="18"/>
              <w:szCs w:val="18"/>
              <w:lang w:val="it-IT" w:eastAsia="it-IT"/>
            </w:rPr>
          </w:rPrChange>
        </w:rPr>
        <w:pPrChange w:id="407" w:author="Ghislieri  Marco" w:date="2022-11-13T17: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08" w:author="Ghislieri  Marco" w:date="2022-11-12T12:09:00Z">
        <w:r w:rsidRPr="003373C8">
          <w:rPr>
            <w:rFonts w:ascii="Consolas" w:eastAsia="Times New Roman" w:hAnsi="Consolas" w:cs="Courier New"/>
            <w:color w:val="666666"/>
            <w:sz w:val="18"/>
            <w:szCs w:val="18"/>
            <w:lang w:val="en-US" w:eastAsia="it-IT"/>
            <w:rPrChange w:id="409" w:author="Ghislieri  Marco" w:date="2022-11-12T12:09:00Z">
              <w:rPr>
                <w:rFonts w:ascii="Consolas" w:eastAsia="Times New Roman" w:hAnsi="Consolas" w:cs="Courier New"/>
                <w:color w:val="666666"/>
                <w:sz w:val="18"/>
                <w:szCs w:val="18"/>
                <w:lang w:val="it-IT" w:eastAsia="it-IT"/>
              </w:rPr>
            </w:rPrChange>
          </w:rPr>
          <w:t>&gt;&gt;&gt;</w:t>
        </w:r>
        <w:r w:rsidRPr="003373C8">
          <w:rPr>
            <w:rFonts w:ascii="Consolas" w:eastAsia="Times New Roman" w:hAnsi="Consolas" w:cs="Courier New"/>
            <w:color w:val="404040"/>
            <w:sz w:val="18"/>
            <w:szCs w:val="18"/>
            <w:lang w:val="en-US" w:eastAsia="it-IT"/>
            <w:rPrChange w:id="410" w:author="Ghislieri  Marco" w:date="2022-11-12T12:09:00Z">
              <w:rPr>
                <w:rFonts w:ascii="Consolas" w:eastAsia="Times New Roman" w:hAnsi="Consolas" w:cs="Courier New"/>
                <w:color w:val="404040"/>
                <w:sz w:val="18"/>
                <w:szCs w:val="18"/>
                <w:lang w:val="it-IT" w:eastAsia="it-IT"/>
              </w:rPr>
            </w:rPrChange>
          </w:rPr>
          <w:t xml:space="preserve">muscles </w:t>
        </w:r>
        <w:r w:rsidRPr="003373C8">
          <w:rPr>
            <w:rFonts w:ascii="Consolas" w:eastAsia="Times New Roman" w:hAnsi="Consolas" w:cs="Courier New"/>
            <w:color w:val="666666"/>
            <w:sz w:val="18"/>
            <w:szCs w:val="18"/>
            <w:lang w:val="en-US" w:eastAsia="it-IT"/>
            <w:rPrChange w:id="411" w:author="Ghislieri  Marco" w:date="2022-11-12T12:09: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412" w:author="Ghislieri  Marco" w:date="2022-11-12T12:09:00Z">
              <w:rPr>
                <w:rFonts w:ascii="Consolas" w:eastAsia="Times New Roman" w:hAnsi="Consolas" w:cs="Courier New"/>
                <w:color w:val="404040"/>
                <w:sz w:val="18"/>
                <w:szCs w:val="18"/>
                <w:lang w:val="it-IT" w:eastAsia="it-IT"/>
              </w:rPr>
            </w:rPrChange>
          </w:rPr>
          <w:t xml:space="preserve"> </w:t>
        </w:r>
        <w:proofErr w:type="spellStart"/>
        <w:r w:rsidRPr="003373C8">
          <w:rPr>
            <w:rFonts w:ascii="Consolas" w:eastAsia="Times New Roman" w:hAnsi="Consolas" w:cs="Courier New"/>
            <w:color w:val="404040"/>
            <w:sz w:val="18"/>
            <w:szCs w:val="18"/>
            <w:lang w:val="en-US" w:eastAsia="it-IT"/>
            <w:rPrChange w:id="413" w:author="Ghislieri  Marco" w:date="2022-11-12T12:09:00Z">
              <w:rPr>
                <w:rFonts w:ascii="Consolas" w:eastAsia="Times New Roman" w:hAnsi="Consolas" w:cs="Courier New"/>
                <w:color w:val="404040"/>
                <w:sz w:val="18"/>
                <w:szCs w:val="18"/>
                <w:lang w:val="it-IT" w:eastAsia="it-IT"/>
              </w:rPr>
            </w:rPrChange>
          </w:rPr>
          <w:t>CIMAP</w:t>
        </w:r>
        <w:r w:rsidRPr="003373C8">
          <w:rPr>
            <w:rFonts w:ascii="Consolas" w:eastAsia="Times New Roman" w:hAnsi="Consolas" w:cs="Courier New"/>
            <w:color w:val="666666"/>
            <w:sz w:val="18"/>
            <w:szCs w:val="18"/>
            <w:lang w:val="en-US" w:eastAsia="it-IT"/>
            <w:rPrChange w:id="414" w:author="Ghislieri  Marco" w:date="2022-11-12T12:09: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415" w:author="Ghislieri  Marco" w:date="2022-11-12T12:09:00Z">
              <w:rPr>
                <w:rFonts w:ascii="Consolas" w:eastAsia="Times New Roman" w:hAnsi="Consolas" w:cs="Courier New"/>
                <w:color w:val="404040"/>
                <w:sz w:val="18"/>
                <w:szCs w:val="18"/>
                <w:lang w:val="it-IT" w:eastAsia="it-IT"/>
              </w:rPr>
            </w:rPrChange>
          </w:rPr>
          <w:t>cuts</w:t>
        </w:r>
        <w:proofErr w:type="spellEnd"/>
        <w:r w:rsidRPr="003373C8">
          <w:rPr>
            <w:rFonts w:ascii="Consolas" w:eastAsia="Times New Roman" w:hAnsi="Consolas" w:cs="Courier New"/>
            <w:color w:val="404040"/>
            <w:sz w:val="18"/>
            <w:szCs w:val="18"/>
            <w:lang w:val="en-US" w:eastAsia="it-IT"/>
            <w:rPrChange w:id="416" w:author="Ghislieri  Marco" w:date="2022-11-12T12:09:00Z">
              <w:rPr>
                <w:rFonts w:ascii="Consolas" w:eastAsia="Times New Roman" w:hAnsi="Consolas" w:cs="Courier New"/>
                <w:color w:val="404040"/>
                <w:sz w:val="18"/>
                <w:szCs w:val="18"/>
                <w:lang w:val="it-IT" w:eastAsia="it-IT"/>
              </w:rPr>
            </w:rPrChange>
          </w:rPr>
          <w:t>(</w:t>
        </w:r>
        <w:proofErr w:type="gramStart"/>
        <w:r w:rsidRPr="003373C8">
          <w:rPr>
            <w:rFonts w:ascii="Consolas" w:eastAsia="Times New Roman" w:hAnsi="Consolas" w:cs="Courier New"/>
            <w:color w:val="404040"/>
            <w:sz w:val="18"/>
            <w:szCs w:val="18"/>
            <w:lang w:val="en-US" w:eastAsia="it-IT"/>
            <w:rPrChange w:id="417" w:author="Ghislieri  Marco" w:date="2022-11-12T12:09:00Z">
              <w:rPr>
                <w:rFonts w:ascii="Consolas" w:eastAsia="Times New Roman" w:hAnsi="Consolas" w:cs="Courier New"/>
                <w:color w:val="404040"/>
                <w:sz w:val="18"/>
                <w:szCs w:val="18"/>
                <w:lang w:val="it-IT" w:eastAsia="it-IT"/>
              </w:rPr>
            </w:rPrChange>
          </w:rPr>
          <w:t xml:space="preserve">muscles)   </w:t>
        </w:r>
        <w:proofErr w:type="gramEnd"/>
        <w:r w:rsidRPr="003373C8">
          <w:rPr>
            <w:rFonts w:ascii="Consolas" w:eastAsia="Times New Roman" w:hAnsi="Consolas" w:cs="Courier New"/>
            <w:color w:val="404040"/>
            <w:sz w:val="18"/>
            <w:szCs w:val="18"/>
            <w:lang w:val="en-US" w:eastAsia="it-IT"/>
            <w:rPrChange w:id="418" w:author="Ghislieri  Marco" w:date="2022-11-12T12:09:00Z">
              <w:rPr>
                <w:rFonts w:ascii="Consolas" w:eastAsia="Times New Roman" w:hAnsi="Consolas" w:cs="Courier New"/>
                <w:color w:val="404040"/>
                <w:sz w:val="18"/>
                <w:szCs w:val="18"/>
                <w:lang w:val="it-IT" w:eastAsia="it-IT"/>
              </w:rPr>
            </w:rPrChange>
          </w:rPr>
          <w:t xml:space="preserve">                        # D</w:t>
        </w:r>
        <w:r>
          <w:rPr>
            <w:rFonts w:ascii="Consolas" w:eastAsia="Times New Roman" w:hAnsi="Consolas" w:cs="Courier New"/>
            <w:color w:val="404040"/>
            <w:sz w:val="18"/>
            <w:szCs w:val="18"/>
            <w:lang w:val="en-US" w:eastAsia="it-IT"/>
          </w:rPr>
          <w:t xml:space="preserve">efine </w:t>
        </w:r>
      </w:ins>
      <w:ins w:id="419" w:author="Ghislieri  Marco" w:date="2022-11-12T12:10:00Z">
        <w:r>
          <w:rPr>
            <w:rFonts w:ascii="Consolas" w:eastAsia="Times New Roman" w:hAnsi="Consolas" w:cs="Courier New"/>
            <w:color w:val="404040"/>
            <w:sz w:val="18"/>
            <w:szCs w:val="18"/>
            <w:lang w:val="en-US" w:eastAsia="it-IT"/>
          </w:rPr>
          <w:t>dendrogram cutoff point</w:t>
        </w:r>
      </w:ins>
    </w:p>
    <w:p w14:paraId="65C967BB" w14:textId="3370C530" w:rsidR="003373C8" w:rsidRDefault="0033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420" w:author="Ghislieri  Marco" w:date="2022-11-12T12:11:00Z"/>
          <w:rFonts w:ascii="Consolas" w:eastAsia="Times New Roman" w:hAnsi="Consolas" w:cs="Courier New"/>
          <w:color w:val="404040"/>
          <w:sz w:val="18"/>
          <w:szCs w:val="18"/>
          <w:lang w:val="en-US" w:eastAsia="it-IT"/>
        </w:rPr>
        <w:pPrChange w:id="421" w:author="Ghislieri  Marco" w:date="2022-11-13T17: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22" w:author="Ghislieri  Marco" w:date="2022-11-12T12:11:00Z">
        <w:r w:rsidRPr="003373C8">
          <w:rPr>
            <w:rFonts w:ascii="Consolas" w:eastAsia="Times New Roman" w:hAnsi="Consolas" w:cs="Courier New"/>
            <w:color w:val="666666"/>
            <w:sz w:val="18"/>
            <w:szCs w:val="18"/>
            <w:lang w:val="en-US" w:eastAsia="it-IT"/>
            <w:rPrChange w:id="423" w:author="Ghislieri  Marco" w:date="2022-11-12T12:11:00Z">
              <w:rPr>
                <w:rFonts w:ascii="Consolas" w:eastAsia="Times New Roman" w:hAnsi="Consolas" w:cs="Courier New"/>
                <w:color w:val="666666"/>
                <w:sz w:val="18"/>
                <w:szCs w:val="18"/>
                <w:lang w:val="it-IT" w:eastAsia="it-IT"/>
              </w:rPr>
            </w:rPrChange>
          </w:rPr>
          <w:t>&gt;&gt;&gt;</w:t>
        </w:r>
        <w:proofErr w:type="spellStart"/>
        <w:r w:rsidRPr="003373C8">
          <w:rPr>
            <w:rFonts w:ascii="Consolas" w:eastAsia="Times New Roman" w:hAnsi="Consolas" w:cs="Courier New"/>
            <w:color w:val="404040"/>
            <w:sz w:val="18"/>
            <w:szCs w:val="18"/>
            <w:lang w:val="en-US" w:eastAsia="it-IT"/>
            <w:rPrChange w:id="424" w:author="Ghislieri  Marco" w:date="2022-11-12T12:11:00Z">
              <w:rPr>
                <w:rFonts w:ascii="Consolas" w:eastAsia="Times New Roman" w:hAnsi="Consolas" w:cs="Courier New"/>
                <w:color w:val="404040"/>
                <w:sz w:val="18"/>
                <w:szCs w:val="18"/>
                <w:lang w:val="it-IT" w:eastAsia="it-IT"/>
              </w:rPr>
            </w:rPrChange>
          </w:rPr>
          <w:t>cimap_out</w:t>
        </w:r>
        <w:proofErr w:type="spellEnd"/>
        <w:r w:rsidRPr="003373C8">
          <w:rPr>
            <w:rFonts w:ascii="Consolas" w:eastAsia="Times New Roman" w:hAnsi="Consolas" w:cs="Courier New"/>
            <w:color w:val="404040"/>
            <w:sz w:val="18"/>
            <w:szCs w:val="18"/>
            <w:lang w:val="en-US" w:eastAsia="it-IT"/>
            <w:rPrChange w:id="425" w:author="Ghislieri  Marco" w:date="2022-11-12T12:11:00Z">
              <w:rPr>
                <w:rFonts w:ascii="Consolas" w:eastAsia="Times New Roman" w:hAnsi="Consolas" w:cs="Courier New"/>
                <w:color w:val="404040"/>
                <w:sz w:val="18"/>
                <w:szCs w:val="18"/>
                <w:lang w:val="it-IT" w:eastAsia="it-IT"/>
              </w:rPr>
            </w:rPrChange>
          </w:rPr>
          <w:t xml:space="preserve"> </w:t>
        </w:r>
        <w:r w:rsidRPr="003373C8">
          <w:rPr>
            <w:rFonts w:ascii="Consolas" w:eastAsia="Times New Roman" w:hAnsi="Consolas" w:cs="Courier New"/>
            <w:color w:val="666666"/>
            <w:sz w:val="18"/>
            <w:szCs w:val="18"/>
            <w:lang w:val="en-US" w:eastAsia="it-IT"/>
            <w:rPrChange w:id="426" w:author="Ghislieri  Marco" w:date="2022-11-12T12:11: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427" w:author="Ghislieri  Marco" w:date="2022-11-12T12:11:00Z">
              <w:rPr>
                <w:rFonts w:ascii="Consolas" w:eastAsia="Times New Roman" w:hAnsi="Consolas" w:cs="Courier New"/>
                <w:color w:val="404040"/>
                <w:sz w:val="18"/>
                <w:szCs w:val="18"/>
                <w:lang w:val="it-IT" w:eastAsia="it-IT"/>
              </w:rPr>
            </w:rPrChange>
          </w:rPr>
          <w:t xml:space="preserve"> </w:t>
        </w:r>
        <w:proofErr w:type="spellStart"/>
        <w:r w:rsidRPr="003373C8">
          <w:rPr>
            <w:rFonts w:ascii="Consolas" w:eastAsia="Times New Roman" w:hAnsi="Consolas" w:cs="Courier New"/>
            <w:color w:val="404040"/>
            <w:sz w:val="18"/>
            <w:szCs w:val="18"/>
            <w:lang w:val="en-US" w:eastAsia="it-IT"/>
            <w:rPrChange w:id="428" w:author="Ghislieri  Marco" w:date="2022-11-12T12:11:00Z">
              <w:rPr>
                <w:rFonts w:ascii="Consolas" w:eastAsia="Times New Roman" w:hAnsi="Consolas" w:cs="Courier New"/>
                <w:color w:val="404040"/>
                <w:sz w:val="18"/>
                <w:szCs w:val="18"/>
                <w:lang w:val="it-IT" w:eastAsia="it-IT"/>
              </w:rPr>
            </w:rPrChange>
          </w:rPr>
          <w:t>CIMAP</w:t>
        </w:r>
        <w:r w:rsidRPr="003373C8">
          <w:rPr>
            <w:rFonts w:ascii="Consolas" w:eastAsia="Times New Roman" w:hAnsi="Consolas" w:cs="Courier New"/>
            <w:color w:val="666666"/>
            <w:sz w:val="18"/>
            <w:szCs w:val="18"/>
            <w:lang w:val="en-US" w:eastAsia="it-IT"/>
            <w:rPrChange w:id="429" w:author="Ghislieri  Marco" w:date="2022-11-12T12:11: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430" w:author="Ghislieri  Marco" w:date="2022-11-12T12:11:00Z">
              <w:rPr>
                <w:rFonts w:ascii="Consolas" w:eastAsia="Times New Roman" w:hAnsi="Consolas" w:cs="Courier New"/>
                <w:color w:val="404040"/>
                <w:sz w:val="18"/>
                <w:szCs w:val="18"/>
                <w:lang w:val="it-IT" w:eastAsia="it-IT"/>
              </w:rPr>
            </w:rPrChange>
          </w:rPr>
          <w:t>algorithm_output</w:t>
        </w:r>
        <w:proofErr w:type="spellEnd"/>
        <w:r w:rsidRPr="003373C8">
          <w:rPr>
            <w:rFonts w:ascii="Consolas" w:eastAsia="Times New Roman" w:hAnsi="Consolas" w:cs="Courier New"/>
            <w:color w:val="404040"/>
            <w:sz w:val="18"/>
            <w:szCs w:val="18"/>
            <w:lang w:val="en-US" w:eastAsia="it-IT"/>
            <w:rPrChange w:id="431" w:author="Ghislieri  Marco" w:date="2022-11-12T12:11:00Z">
              <w:rPr>
                <w:rFonts w:ascii="Consolas" w:eastAsia="Times New Roman" w:hAnsi="Consolas" w:cs="Courier New"/>
                <w:color w:val="404040"/>
                <w:sz w:val="18"/>
                <w:szCs w:val="18"/>
                <w:lang w:val="it-IT" w:eastAsia="it-IT"/>
              </w:rPr>
            </w:rPrChange>
          </w:rPr>
          <w:t>(</w:t>
        </w:r>
        <w:proofErr w:type="spellStart"/>
        <w:proofErr w:type="gramStart"/>
        <w:r w:rsidRPr="003373C8">
          <w:rPr>
            <w:rFonts w:ascii="Consolas" w:eastAsia="Times New Roman" w:hAnsi="Consolas" w:cs="Courier New"/>
            <w:color w:val="404040"/>
            <w:sz w:val="18"/>
            <w:szCs w:val="18"/>
            <w:lang w:val="en-US" w:eastAsia="it-IT"/>
            <w:rPrChange w:id="432" w:author="Ghislieri  Marco" w:date="2022-11-12T12:11:00Z">
              <w:rPr>
                <w:rFonts w:ascii="Consolas" w:eastAsia="Times New Roman" w:hAnsi="Consolas" w:cs="Courier New"/>
                <w:color w:val="404040"/>
                <w:sz w:val="18"/>
                <w:szCs w:val="18"/>
                <w:lang w:val="it-IT" w:eastAsia="it-IT"/>
              </w:rPr>
            </w:rPrChange>
          </w:rPr>
          <w:t>s,muscles</w:t>
        </w:r>
        <w:proofErr w:type="spellEnd"/>
        <w:proofErr w:type="gramEnd"/>
        <w:r w:rsidRPr="003373C8">
          <w:rPr>
            <w:rFonts w:ascii="Consolas" w:eastAsia="Times New Roman" w:hAnsi="Consolas" w:cs="Courier New"/>
            <w:color w:val="404040"/>
            <w:sz w:val="18"/>
            <w:szCs w:val="18"/>
            <w:lang w:val="en-US" w:eastAsia="it-IT"/>
            <w:rPrChange w:id="433" w:author="Ghislieri  Marco" w:date="2022-11-12T12:11:00Z">
              <w:rPr>
                <w:rFonts w:ascii="Consolas" w:eastAsia="Times New Roman" w:hAnsi="Consolas" w:cs="Courier New"/>
                <w:color w:val="404040"/>
                <w:sz w:val="18"/>
                <w:szCs w:val="18"/>
                <w:lang w:val="it-IT" w:eastAsia="it-IT"/>
              </w:rPr>
            </w:rPrChange>
          </w:rPr>
          <w:t>)</w:t>
        </w:r>
      </w:ins>
      <w:ins w:id="434" w:author="Ghislieri  Marco" w:date="2022-11-12T12:13:00Z">
        <w:r>
          <w:rPr>
            <w:rFonts w:ascii="Consolas" w:eastAsia="Times New Roman" w:hAnsi="Consolas" w:cs="Courier New"/>
            <w:color w:val="404040"/>
            <w:sz w:val="18"/>
            <w:szCs w:val="18"/>
            <w:lang w:val="en-US" w:eastAsia="it-IT"/>
          </w:rPr>
          <w:t xml:space="preserve">           # Create ou</w:t>
        </w:r>
      </w:ins>
      <w:ins w:id="435" w:author="Ghislieri  Marco" w:date="2022-11-13T15:09:00Z">
        <w:r w:rsidR="0085466B">
          <w:rPr>
            <w:rFonts w:ascii="Consolas" w:eastAsia="Times New Roman" w:hAnsi="Consolas" w:cs="Courier New"/>
            <w:color w:val="404040"/>
            <w:sz w:val="18"/>
            <w:szCs w:val="18"/>
            <w:lang w:val="en-US" w:eastAsia="it-IT"/>
          </w:rPr>
          <w:t>t</w:t>
        </w:r>
      </w:ins>
      <w:ins w:id="436" w:author="Ghislieri  Marco" w:date="2022-11-12T12:13:00Z">
        <w:r>
          <w:rPr>
            <w:rFonts w:ascii="Consolas" w:eastAsia="Times New Roman" w:hAnsi="Consolas" w:cs="Courier New"/>
            <w:color w:val="404040"/>
            <w:sz w:val="18"/>
            <w:szCs w:val="18"/>
            <w:lang w:val="en-US" w:eastAsia="it-IT"/>
          </w:rPr>
          <w:t>put dictiona</w:t>
        </w:r>
      </w:ins>
      <w:ins w:id="437" w:author="Ghislieri  Marco" w:date="2022-11-12T12:14:00Z">
        <w:r>
          <w:rPr>
            <w:rFonts w:ascii="Consolas" w:eastAsia="Times New Roman" w:hAnsi="Consolas" w:cs="Courier New"/>
            <w:color w:val="404040"/>
            <w:sz w:val="18"/>
            <w:szCs w:val="18"/>
            <w:lang w:val="en-US" w:eastAsia="it-IT"/>
          </w:rPr>
          <w:t>ry</w:t>
        </w:r>
      </w:ins>
    </w:p>
    <w:p w14:paraId="5275AE93" w14:textId="3B6EE48F" w:rsidR="003373C8" w:rsidRPr="003373C8" w:rsidRDefault="0033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ins w:id="438" w:author="Ghislieri  Marco" w:date="2022-11-12T12:06:00Z"/>
          <w:rFonts w:ascii="Consolas" w:eastAsia="Times New Roman" w:hAnsi="Consolas" w:cs="Courier New"/>
          <w:color w:val="404040"/>
          <w:sz w:val="18"/>
          <w:szCs w:val="18"/>
          <w:lang w:val="en-US" w:eastAsia="it-IT"/>
        </w:rPr>
        <w:pPrChange w:id="439" w:author="Ghislieri  Marco" w:date="2022-11-13T17: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40" w:author="Ghislieri  Marco" w:date="2022-11-12T12:11:00Z">
        <w:r w:rsidRPr="009E06C6">
          <w:rPr>
            <w:rFonts w:ascii="Consolas" w:eastAsia="Times New Roman" w:hAnsi="Consolas" w:cs="Courier New"/>
            <w:color w:val="666666"/>
            <w:sz w:val="18"/>
            <w:szCs w:val="18"/>
            <w:lang w:val="en-US" w:eastAsia="it-IT"/>
          </w:rPr>
          <w:t>&gt;&gt;&gt;</w:t>
        </w:r>
        <w:proofErr w:type="spellStart"/>
        <w:r w:rsidRPr="003373C8">
          <w:rPr>
            <w:rFonts w:ascii="Consolas" w:eastAsia="Times New Roman" w:hAnsi="Consolas" w:cs="Courier New"/>
            <w:color w:val="404040"/>
            <w:sz w:val="18"/>
            <w:szCs w:val="18"/>
            <w:lang w:val="en-US" w:eastAsia="it-IT"/>
            <w:rPrChange w:id="441" w:author="Ghislieri  Marco" w:date="2022-11-12T12:13:00Z">
              <w:rPr>
                <w:rFonts w:ascii="Consolas" w:eastAsia="Times New Roman" w:hAnsi="Consolas" w:cs="Courier New"/>
                <w:color w:val="404040"/>
                <w:sz w:val="18"/>
                <w:szCs w:val="18"/>
                <w:lang w:val="it-IT" w:eastAsia="it-IT"/>
              </w:rPr>
            </w:rPrChange>
          </w:rPr>
          <w:t>CIMAP</w:t>
        </w:r>
        <w:r w:rsidRPr="003373C8">
          <w:rPr>
            <w:rFonts w:ascii="Consolas" w:eastAsia="Times New Roman" w:hAnsi="Consolas" w:cs="Courier New"/>
            <w:color w:val="666666"/>
            <w:sz w:val="18"/>
            <w:szCs w:val="18"/>
            <w:lang w:val="en-US" w:eastAsia="it-IT"/>
            <w:rPrChange w:id="442" w:author="Ghislieri  Marco" w:date="2022-11-12T12:13:00Z">
              <w:rPr>
                <w:rFonts w:ascii="Consolas" w:eastAsia="Times New Roman" w:hAnsi="Consolas" w:cs="Courier New"/>
                <w:color w:val="666666"/>
                <w:sz w:val="18"/>
                <w:szCs w:val="18"/>
                <w:lang w:val="it-IT" w:eastAsia="it-IT"/>
              </w:rPr>
            </w:rPrChange>
          </w:rPr>
          <w:t>.</w:t>
        </w:r>
        <w:r w:rsidRPr="003373C8">
          <w:rPr>
            <w:rFonts w:ascii="Consolas" w:eastAsia="Times New Roman" w:hAnsi="Consolas" w:cs="Courier New"/>
            <w:color w:val="404040"/>
            <w:sz w:val="18"/>
            <w:szCs w:val="18"/>
            <w:lang w:val="en-US" w:eastAsia="it-IT"/>
            <w:rPrChange w:id="443" w:author="Ghislieri  Marco" w:date="2022-11-12T12:13:00Z">
              <w:rPr>
                <w:rFonts w:ascii="Consolas" w:eastAsia="Times New Roman" w:hAnsi="Consolas" w:cs="Courier New"/>
                <w:color w:val="404040"/>
                <w:sz w:val="18"/>
                <w:szCs w:val="18"/>
                <w:lang w:val="it-IT" w:eastAsia="it-IT"/>
              </w:rPr>
            </w:rPrChange>
          </w:rPr>
          <w:t>resultsaver</w:t>
        </w:r>
        <w:proofErr w:type="spellEnd"/>
        <w:r w:rsidRPr="003373C8">
          <w:rPr>
            <w:rFonts w:ascii="Consolas" w:eastAsia="Times New Roman" w:hAnsi="Consolas" w:cs="Courier New"/>
            <w:color w:val="404040"/>
            <w:sz w:val="18"/>
            <w:szCs w:val="18"/>
            <w:lang w:val="en-US" w:eastAsia="it-IT"/>
            <w:rPrChange w:id="444" w:author="Ghislieri  Marco" w:date="2022-11-12T12:13:00Z">
              <w:rPr>
                <w:rFonts w:ascii="Consolas" w:eastAsia="Times New Roman" w:hAnsi="Consolas" w:cs="Courier New"/>
                <w:color w:val="404040"/>
                <w:sz w:val="18"/>
                <w:szCs w:val="18"/>
                <w:lang w:val="it-IT" w:eastAsia="it-IT"/>
              </w:rPr>
            </w:rPrChange>
          </w:rPr>
          <w:t>(</w:t>
        </w:r>
        <w:proofErr w:type="spellStart"/>
        <w:r w:rsidRPr="003373C8">
          <w:rPr>
            <w:rFonts w:ascii="Consolas" w:eastAsia="Times New Roman" w:hAnsi="Consolas" w:cs="Courier New"/>
            <w:color w:val="404040"/>
            <w:sz w:val="18"/>
            <w:szCs w:val="18"/>
            <w:lang w:val="en-US" w:eastAsia="it-IT"/>
            <w:rPrChange w:id="445" w:author="Ghislieri  Marco" w:date="2022-11-12T12:13:00Z">
              <w:rPr>
                <w:rFonts w:ascii="Consolas" w:eastAsia="Times New Roman" w:hAnsi="Consolas" w:cs="Courier New"/>
                <w:color w:val="404040"/>
                <w:sz w:val="18"/>
                <w:szCs w:val="18"/>
                <w:lang w:val="it-IT" w:eastAsia="it-IT"/>
              </w:rPr>
            </w:rPrChange>
          </w:rPr>
          <w:t>cimap_</w:t>
        </w:r>
        <w:proofErr w:type="gramStart"/>
        <w:r w:rsidRPr="003373C8">
          <w:rPr>
            <w:rFonts w:ascii="Consolas" w:eastAsia="Times New Roman" w:hAnsi="Consolas" w:cs="Courier New"/>
            <w:color w:val="404040"/>
            <w:sz w:val="18"/>
            <w:szCs w:val="18"/>
            <w:lang w:val="en-US" w:eastAsia="it-IT"/>
            <w:rPrChange w:id="446" w:author="Ghislieri  Marco" w:date="2022-11-12T12:13:00Z">
              <w:rPr>
                <w:rFonts w:ascii="Consolas" w:eastAsia="Times New Roman" w:hAnsi="Consolas" w:cs="Courier New"/>
                <w:color w:val="404040"/>
                <w:sz w:val="18"/>
                <w:szCs w:val="18"/>
                <w:lang w:val="it-IT" w:eastAsia="it-IT"/>
              </w:rPr>
            </w:rPrChange>
          </w:rPr>
          <w:t>out</w:t>
        </w:r>
        <w:proofErr w:type="spellEnd"/>
        <w:r w:rsidRPr="003373C8">
          <w:rPr>
            <w:rFonts w:ascii="Consolas" w:eastAsia="Times New Roman" w:hAnsi="Consolas" w:cs="Courier New"/>
            <w:color w:val="404040"/>
            <w:sz w:val="18"/>
            <w:szCs w:val="18"/>
            <w:lang w:val="en-US" w:eastAsia="it-IT"/>
            <w:rPrChange w:id="447" w:author="Ghislieri  Marco" w:date="2022-11-12T12:13:00Z">
              <w:rPr>
                <w:rFonts w:ascii="Consolas" w:eastAsia="Times New Roman" w:hAnsi="Consolas" w:cs="Courier New"/>
                <w:color w:val="404040"/>
                <w:sz w:val="18"/>
                <w:szCs w:val="18"/>
                <w:lang w:val="it-IT" w:eastAsia="it-IT"/>
              </w:rPr>
            </w:rPrChange>
          </w:rPr>
          <w:t>)</w:t>
        </w:r>
      </w:ins>
      <w:ins w:id="448" w:author="Ghislieri  Marco" w:date="2022-11-12T12:13:00Z">
        <w:r w:rsidRPr="003373C8">
          <w:rPr>
            <w:rFonts w:ascii="Consolas" w:eastAsia="Times New Roman" w:hAnsi="Consolas" w:cs="Courier New"/>
            <w:color w:val="404040"/>
            <w:sz w:val="18"/>
            <w:szCs w:val="18"/>
            <w:lang w:val="en-US" w:eastAsia="it-IT"/>
            <w:rPrChange w:id="449" w:author="Ghislieri  Marco" w:date="2022-11-12T12:13:00Z">
              <w:rPr>
                <w:rFonts w:ascii="Consolas" w:eastAsia="Times New Roman" w:hAnsi="Consolas" w:cs="Courier New"/>
                <w:color w:val="404040"/>
                <w:sz w:val="18"/>
                <w:szCs w:val="18"/>
                <w:lang w:val="it-IT" w:eastAsia="it-IT"/>
              </w:rPr>
            </w:rPrChange>
          </w:rPr>
          <w:t xml:space="preserve">   </w:t>
        </w:r>
        <w:proofErr w:type="gramEnd"/>
        <w:r w:rsidRPr="003373C8">
          <w:rPr>
            <w:rFonts w:ascii="Consolas" w:eastAsia="Times New Roman" w:hAnsi="Consolas" w:cs="Courier New"/>
            <w:color w:val="404040"/>
            <w:sz w:val="18"/>
            <w:szCs w:val="18"/>
            <w:lang w:val="en-US" w:eastAsia="it-IT"/>
            <w:rPrChange w:id="450" w:author="Ghislieri  Marco" w:date="2022-11-12T12:13:00Z">
              <w:rPr>
                <w:rFonts w:ascii="Consolas" w:eastAsia="Times New Roman" w:hAnsi="Consolas" w:cs="Courier New"/>
                <w:color w:val="404040"/>
                <w:sz w:val="18"/>
                <w:szCs w:val="18"/>
                <w:lang w:val="it-IT" w:eastAsia="it-IT"/>
              </w:rPr>
            </w:rPrChange>
          </w:rPr>
          <w:t xml:space="preserve">                         # S</w:t>
        </w:r>
        <w:r>
          <w:rPr>
            <w:rFonts w:ascii="Consolas" w:eastAsia="Times New Roman" w:hAnsi="Consolas" w:cs="Courier New"/>
            <w:color w:val="404040"/>
            <w:sz w:val="18"/>
            <w:szCs w:val="18"/>
            <w:lang w:val="en-US" w:eastAsia="it-IT"/>
          </w:rPr>
          <w:t>ave CIMAP results</w:t>
        </w:r>
      </w:ins>
    </w:p>
    <w:p w14:paraId="4BD3CCAC" w14:textId="4AB8C62C" w:rsidR="00A17565" w:rsidRPr="007A742C" w:rsidDel="003373C8" w:rsidRDefault="00A17565">
      <w:pPr>
        <w:jc w:val="both"/>
        <w:rPr>
          <w:del w:id="451" w:author="Ghislieri  Marco" w:date="2022-11-12T12:14:00Z"/>
          <w:lang w:val="en-US"/>
          <w:rPrChange w:id="452" w:author="Ghislieri  Marco" w:date="2022-11-12T12:04:00Z">
            <w:rPr>
              <w:del w:id="453" w:author="Ghislieri  Marco" w:date="2022-11-12T12:14:00Z"/>
            </w:rPr>
          </w:rPrChange>
        </w:rPr>
      </w:pPr>
    </w:p>
    <w:p w14:paraId="395EFCC7" w14:textId="7B18F957" w:rsidR="000451CB" w:rsidRDefault="000451CB">
      <w:pPr>
        <w:jc w:val="both"/>
        <w:pPrChange w:id="454" w:author="Ghislieri  Marco" w:date="2022-11-13T17:44:00Z">
          <w:pPr/>
        </w:pPrChange>
      </w:pPr>
      <w:r>
        <w:t>Default setting parameters are specifically optimized for the analysis of human locomotion.</w:t>
      </w:r>
      <w:del w:id="455" w:author="Ghislieri  Marco" w:date="2022-11-13T17:44:00Z">
        <w:r w:rsidDel="00640FCC">
          <w:delText xml:space="preserve"> However, they can be easily overridden by modifying the arguments of the relevant functions.</w:delText>
        </w:r>
      </w:del>
      <w:r>
        <w:t xml:space="preserve"> Further details are available on </w:t>
      </w:r>
      <w:ins w:id="456" w:author="Ghislieri  Marco" w:date="2022-11-12T12:03:00Z">
        <w:r w:rsidR="007A742C">
          <w:t>[</w:t>
        </w:r>
      </w:ins>
      <w:r>
        <w:t>GitHub</w:t>
      </w:r>
      <w:proofErr w:type="gramStart"/>
      <w:ins w:id="457" w:author="Ghislieri  Marco" w:date="2022-11-12T12:03:00Z">
        <w:r w:rsidR="007A742C">
          <w:t>](</w:t>
        </w:r>
        <w:r w:rsidR="007A742C" w:rsidRPr="007A742C">
          <w:t xml:space="preserve"> https://marcoghislieri.github.io/CIMAP/CIMAP.html</w:t>
        </w:r>
        <w:proofErr w:type="gramEnd"/>
        <w:r w:rsidR="007A742C">
          <w:t>)</w:t>
        </w:r>
      </w:ins>
      <w:r>
        <w:t>.</w:t>
      </w:r>
    </w:p>
    <w:p w14:paraId="4D3C5B3F" w14:textId="77777777" w:rsidR="002125A2" w:rsidRDefault="003373C8">
      <w:pPr>
        <w:jc w:val="both"/>
        <w:rPr>
          <w:ins w:id="458" w:author="Ghislieri  Marco" w:date="2022-11-12T12:19:00Z"/>
        </w:rPr>
        <w:pPrChange w:id="459" w:author="Ghislieri  Marco" w:date="2022-11-13T17:44:00Z">
          <w:pPr>
            <w:jc w:val="center"/>
          </w:pPr>
        </w:pPrChange>
      </w:pPr>
      <w:ins w:id="460" w:author="Ghislieri  Marco" w:date="2022-11-12T12:16:00Z">
        <w:r>
          <w:rPr>
            <w:noProof/>
          </w:rPr>
          <w:drawing>
            <wp:inline distT="0" distB="0" distL="0" distR="0" wp14:anchorId="5ABBF728" wp14:editId="44CDF223">
              <wp:extent cx="5443431" cy="40825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519" cy="4086390"/>
                      </a:xfrm>
                      <a:prstGeom prst="rect">
                        <a:avLst/>
                      </a:prstGeom>
                      <a:noFill/>
                      <a:ln>
                        <a:noFill/>
                      </a:ln>
                    </pic:spPr>
                  </pic:pic>
                </a:graphicData>
              </a:graphic>
            </wp:inline>
          </w:drawing>
        </w:r>
      </w:ins>
    </w:p>
    <w:p w14:paraId="61E96DD7" w14:textId="3E475523" w:rsidR="007A742C" w:rsidRDefault="007A742C" w:rsidP="00640FCC">
      <w:pPr>
        <w:jc w:val="both"/>
        <w:rPr>
          <w:moveTo w:id="461" w:author="Ghislieri  Marco" w:date="2022-11-12T12:04:00Z"/>
        </w:rPr>
      </w:pPr>
      <w:moveToRangeStart w:id="462" w:author="Ghislieri  Marco" w:date="2022-11-12T12:04:00Z" w:name="move119147067"/>
      <w:moveTo w:id="463" w:author="Ghislieri  Marco" w:date="2022-11-12T12:04:00Z">
        <w:r w:rsidRPr="002125A2">
          <w:rPr>
            <w:b/>
            <w:bCs/>
            <w:rPrChange w:id="464" w:author="Ghislieri  Marco" w:date="2022-11-12T12:20:00Z">
              <w:rPr>
                <w:highlight w:val="yellow"/>
              </w:rPr>
            </w:rPrChange>
          </w:rPr>
          <w:t>Figure 1</w:t>
        </w:r>
        <w:r w:rsidRPr="003373C8">
          <w:rPr>
            <w:rPrChange w:id="465" w:author="Ghislieri  Marco" w:date="2022-11-12T12:16:00Z">
              <w:rPr>
                <w:highlight w:val="yellow"/>
              </w:rPr>
            </w:rPrChange>
          </w:rPr>
          <w:t xml:space="preserve"> | </w:t>
        </w:r>
      </w:moveTo>
      <w:ins w:id="466" w:author="Ghislieri  Marco" w:date="2022-11-12T12:25:00Z">
        <w:r w:rsidR="002125A2">
          <w:t xml:space="preserve">Dendrograms of hierarchical cluster analysis performed </w:t>
        </w:r>
      </w:ins>
      <w:ins w:id="467" w:author="Ghislieri  Marco" w:date="2022-11-12T12:26:00Z">
        <w:r w:rsidR="002125A2">
          <w:t>on cycles</w:t>
        </w:r>
        <w:r w:rsidR="00970CDA">
          <w:t xml:space="preserve"> showing a singl</w:t>
        </w:r>
      </w:ins>
      <w:ins w:id="468" w:author="Ghislieri  Marco" w:date="2022-11-12T12:27:00Z">
        <w:r w:rsidR="00970CDA">
          <w:t>e activation interval (</w:t>
        </w:r>
      </w:ins>
      <w:ins w:id="469" w:author="Ghislieri  Marco" w:date="2022-11-12T12:31:00Z">
        <w:r w:rsidR="00970CDA">
          <w:t>top</w:t>
        </w:r>
      </w:ins>
      <w:ins w:id="470" w:author="Ghislieri  Marco" w:date="2022-11-12T12:27:00Z">
        <w:r w:rsidR="00970CDA">
          <w:t>)</w:t>
        </w:r>
      </w:ins>
      <w:ins w:id="471" w:author="Ghislieri  Marco" w:date="2022-11-12T12:26:00Z">
        <w:r w:rsidR="002125A2">
          <w:t xml:space="preserve"> </w:t>
        </w:r>
      </w:ins>
      <w:ins w:id="472" w:author="Ghislieri  Marco" w:date="2022-11-12T12:27:00Z">
        <w:r w:rsidR="00970CDA">
          <w:t>and on cycles showing two different activation intervals (bottom), separ</w:t>
        </w:r>
      </w:ins>
      <w:ins w:id="473" w:author="Ghislieri  Marco" w:date="2022-11-12T12:28:00Z">
        <w:r w:rsidR="00970CDA">
          <w:t>ately</w:t>
        </w:r>
      </w:ins>
      <w:ins w:id="474" w:author="Ghislieri  Marco" w:date="2022-11-12T12:27:00Z">
        <w:r w:rsidR="00970CDA">
          <w:t xml:space="preserve">. </w:t>
        </w:r>
      </w:ins>
      <w:ins w:id="475" w:author="Ghislieri  Marco" w:date="2022-11-12T12:28:00Z">
        <w:r w:rsidR="00970CDA">
          <w:t xml:space="preserve">Clusters obtained after the selection of the optimal </w:t>
        </w:r>
        <w:proofErr w:type="spellStart"/>
        <w:r w:rsidR="00970CDA">
          <w:t>cutoff</w:t>
        </w:r>
        <w:proofErr w:type="spellEnd"/>
        <w:r w:rsidR="00970CDA">
          <w:t xml:space="preserve"> point are </w:t>
        </w:r>
      </w:ins>
      <w:ins w:id="476" w:author="Ghislieri  Marco" w:date="2022-11-12T12:29:00Z">
        <w:r w:rsidR="00970CDA">
          <w:t>represented in different colo</w:t>
        </w:r>
      </w:ins>
      <w:ins w:id="477" w:author="Ghislieri  Marco" w:date="2022-11-13T15:09:00Z">
        <w:r w:rsidR="0085466B">
          <w:t>u</w:t>
        </w:r>
      </w:ins>
      <w:ins w:id="478" w:author="Ghislieri  Marco" w:date="2022-11-12T12:29:00Z">
        <w:r w:rsidR="00970CDA">
          <w:t xml:space="preserve">rs. </w:t>
        </w:r>
      </w:ins>
      <w:moveTo w:id="479" w:author="Ghislieri  Marco" w:date="2022-11-12T12:04:00Z">
        <w:del w:id="480" w:author="Ghislieri  Marco" w:date="2022-11-12T12:18:00Z">
          <w:r w:rsidRPr="003373C8" w:rsidDel="002125A2">
            <w:rPr>
              <w:rPrChange w:id="481" w:author="Ghislieri  Marco" w:date="2022-11-12T12:16:00Z">
                <w:rPr>
                  <w:highlight w:val="yellow"/>
                </w:rPr>
              </w:rPrChange>
            </w:rPr>
            <w:delText>E</w:delText>
          </w:r>
        </w:del>
        <w:del w:id="482" w:author="Ghislieri  Marco" w:date="2022-11-12T12:27:00Z">
          <w:r w:rsidRPr="003373C8" w:rsidDel="00970CDA">
            <w:rPr>
              <w:rPrChange w:id="483" w:author="Ghislieri  Marco" w:date="2022-11-12T12:16:00Z">
                <w:rPr>
                  <w:highlight w:val="yellow"/>
                </w:rPr>
              </w:rPrChange>
            </w:rPr>
            <w:delText>xample of s</w:delText>
          </w:r>
        </w:del>
      </w:moveTo>
      <w:ins w:id="484" w:author="Ghislieri  Marco" w:date="2022-11-12T12:27:00Z">
        <w:r w:rsidR="00970CDA">
          <w:t>S</w:t>
        </w:r>
      </w:ins>
      <w:moveTo w:id="485" w:author="Ghislieri  Marco" w:date="2022-11-12T12:04:00Z">
        <w:r w:rsidRPr="003373C8">
          <w:rPr>
            <w:rPrChange w:id="486" w:author="Ghislieri  Marco" w:date="2022-11-12T12:16:00Z">
              <w:rPr>
                <w:highlight w:val="yellow"/>
              </w:rPr>
            </w:rPrChange>
          </w:rPr>
          <w:t xml:space="preserve">EMG activation intervals </w:t>
        </w:r>
      </w:moveTo>
      <w:ins w:id="487" w:author="Ghislieri  Marco" w:date="2022-11-12T12:28:00Z">
        <w:r w:rsidR="00970CDA">
          <w:t>were extracted</w:t>
        </w:r>
      </w:ins>
      <w:ins w:id="488" w:author="Ghislieri  Marco" w:date="2022-11-12T12:18:00Z">
        <w:r w:rsidR="002125A2">
          <w:t xml:space="preserve"> from the Lateral Gastrocnemius (LGS) muscle </w:t>
        </w:r>
      </w:ins>
      <w:moveTo w:id="489" w:author="Ghislieri  Marco" w:date="2022-11-12T12:04:00Z">
        <w:del w:id="490" w:author="Ghislieri  Marco" w:date="2022-11-12T12:19:00Z">
          <w:r w:rsidRPr="003373C8" w:rsidDel="002125A2">
            <w:rPr>
              <w:rPrChange w:id="491" w:author="Ghislieri  Marco" w:date="2022-11-12T12:16:00Z">
                <w:rPr>
                  <w:highlight w:val="yellow"/>
                </w:rPr>
              </w:rPrChange>
            </w:rPr>
            <w:delText>clustering for the XX muscle acquired from</w:delText>
          </w:r>
        </w:del>
      </w:moveTo>
      <w:ins w:id="492" w:author="Ghislieri  Marco" w:date="2022-11-12T12:19:00Z">
        <w:r w:rsidR="002125A2">
          <w:t>of</w:t>
        </w:r>
      </w:ins>
      <w:moveTo w:id="493" w:author="Ghislieri  Marco" w:date="2022-11-12T12:04:00Z">
        <w:r w:rsidRPr="003373C8">
          <w:rPr>
            <w:rPrChange w:id="494" w:author="Ghislieri  Marco" w:date="2022-11-12T12:16:00Z">
              <w:rPr>
                <w:highlight w:val="yellow"/>
              </w:rPr>
            </w:rPrChange>
          </w:rPr>
          <w:t xml:space="preserve"> a representative healthy subject during a 5-minute overground walking at a self-selected speed. </w:t>
        </w:r>
      </w:moveTo>
      <w:ins w:id="495" w:author="Ghislieri  Marco" w:date="2022-11-12T12:20:00Z">
        <w:r w:rsidR="002125A2">
          <w:t>Th</w:t>
        </w:r>
      </w:ins>
      <w:ins w:id="496" w:author="Ghislieri  Marco" w:date="2022-11-12T12:21:00Z">
        <w:r w:rsidR="002125A2">
          <w:t xml:space="preserve">is representation was generated using </w:t>
        </w:r>
        <w:r w:rsidR="002125A2" w:rsidRPr="00E05826">
          <w:t>```</w:t>
        </w:r>
        <w:r w:rsidR="002125A2">
          <w:t>CIMAP</w:t>
        </w:r>
        <w:r w:rsidR="002125A2" w:rsidRPr="00E05826">
          <w:t>```</w:t>
        </w:r>
        <w:r w:rsidR="002125A2">
          <w:t xml:space="preserve"> v1.0.0.</w:t>
        </w:r>
      </w:ins>
      <w:moveTo w:id="497" w:author="Ghislieri  Marco" w:date="2022-11-12T12:04:00Z">
        <w:del w:id="498" w:author="Ghislieri  Marco" w:date="2022-11-12T12:19:00Z">
          <w:r w:rsidRPr="003373C8" w:rsidDel="002125A2">
            <w:rPr>
              <w:rPrChange w:id="499" w:author="Ghislieri  Marco" w:date="2022-11-12T12:16:00Z">
                <w:rPr>
                  <w:highlight w:val="yellow"/>
                </w:rPr>
              </w:rPrChange>
            </w:rPr>
            <w:delText>Add a detailed description of the figure.</w:delText>
          </w:r>
        </w:del>
      </w:moveTo>
    </w:p>
    <w:moveToRangeEnd w:id="462"/>
    <w:p w14:paraId="0D5471FF" w14:textId="77777777" w:rsidR="00A17565" w:rsidRDefault="00A17565" w:rsidP="00640FCC">
      <w:pPr>
        <w:jc w:val="both"/>
      </w:pPr>
    </w:p>
    <w:p w14:paraId="166752F2" w14:textId="2190193E" w:rsidR="00A86F8F" w:rsidRPr="00E058E2" w:rsidRDefault="00470A46" w:rsidP="00640FCC">
      <w:pPr>
        <w:jc w:val="both"/>
        <w:rPr>
          <w:i/>
          <w:iCs/>
        </w:rPr>
      </w:pPr>
      <w:r w:rsidRPr="00E058E2">
        <w:rPr>
          <w:i/>
          <w:iCs/>
        </w:rPr>
        <w:t>#</w:t>
      </w:r>
      <w:r w:rsidR="00A17565" w:rsidRPr="00E058E2">
        <w:rPr>
          <w:i/>
          <w:iCs/>
        </w:rPr>
        <w:t>Availability</w:t>
      </w:r>
    </w:p>
    <w:p w14:paraId="17AD3488" w14:textId="6E5D165B" w:rsidR="00A17565" w:rsidRDefault="00A17565" w:rsidP="00640FCC">
      <w:pPr>
        <w:jc w:val="both"/>
      </w:pPr>
      <w:r>
        <w:t xml:space="preserve">The latest stable release of </w:t>
      </w:r>
      <w:ins w:id="500" w:author="Ghislieri  Marco" w:date="2022-11-12T11:51:00Z">
        <w:r w:rsidR="00E05826" w:rsidRPr="00E05826">
          <w:t>```</w:t>
        </w:r>
      </w:ins>
      <w:r>
        <w:t>CIMAP</w:t>
      </w:r>
      <w:ins w:id="501" w:author="Ghislieri  Marco" w:date="2022-11-12T11:51:00Z">
        <w:r w:rsidR="00E05826" w:rsidRPr="00E05826">
          <w:t>```</w:t>
        </w:r>
      </w:ins>
      <w:r>
        <w:t xml:space="preserve"> is freely available on </w:t>
      </w:r>
      <w:ins w:id="502" w:author="Ghislieri  Marco" w:date="2022-11-12T11:53:00Z">
        <w:r w:rsidR="00E05826">
          <w:t>[</w:t>
        </w:r>
      </w:ins>
      <w:r>
        <w:t>GitHub</w:t>
      </w:r>
      <w:proofErr w:type="gramStart"/>
      <w:ins w:id="503" w:author="Ghislieri  Marco" w:date="2022-11-12T11:53:00Z">
        <w:r w:rsidR="00E05826">
          <w:t>](</w:t>
        </w:r>
        <w:r w:rsidR="00E05826" w:rsidRPr="00E05826">
          <w:t xml:space="preserve"> https://github.com/marcoghislieri/CIMAP</w:t>
        </w:r>
        <w:proofErr w:type="gramEnd"/>
        <w:r w:rsidR="00E05826">
          <w:t>)</w:t>
        </w:r>
      </w:ins>
      <w:r>
        <w:t xml:space="preserve">. Documentation and </w:t>
      </w:r>
      <w:ins w:id="504" w:author="Ghislieri  Marco" w:date="2022-11-12T11:51:00Z">
        <w:r w:rsidR="00E05826">
          <w:t xml:space="preserve">a </w:t>
        </w:r>
      </w:ins>
      <w:r>
        <w:t xml:space="preserve">representative </w:t>
      </w:r>
      <w:ins w:id="505" w:author="Ghislieri  Marco" w:date="2022-11-12T11:51:00Z">
        <w:r w:rsidR="00E05826">
          <w:t xml:space="preserve">complete </w:t>
        </w:r>
      </w:ins>
      <w:r>
        <w:t>example</w:t>
      </w:r>
      <w:del w:id="506" w:author="Ghislieri  Marco" w:date="2022-11-12T11:51:00Z">
        <w:r w:rsidDel="00E05826">
          <w:delText>s</w:delText>
        </w:r>
      </w:del>
      <w:r>
        <w:t xml:space="preserve"> are</w:t>
      </w:r>
      <w:r w:rsidR="00470A46">
        <w:t xml:space="preserve"> </w:t>
      </w:r>
      <w:r>
        <w:t xml:space="preserve">freely </w:t>
      </w:r>
      <w:r w:rsidR="00470A46">
        <w:t xml:space="preserve">available </w:t>
      </w:r>
      <w:r>
        <w:t xml:space="preserve">in each version’s readme file. The latest stable release of </w:t>
      </w:r>
      <w:ins w:id="507" w:author="Ghislieri  Marco" w:date="2022-11-12T11:51:00Z">
        <w:r w:rsidR="00E05826" w:rsidRPr="00E05826">
          <w:t>```</w:t>
        </w:r>
      </w:ins>
      <w:r>
        <w:t>CIMAP</w:t>
      </w:r>
      <w:ins w:id="508" w:author="Ghislieri  Marco" w:date="2022-11-12T11:51:00Z">
        <w:r w:rsidR="00E05826" w:rsidRPr="00E05826">
          <w:t>```</w:t>
        </w:r>
      </w:ins>
      <w:r>
        <w:t xml:space="preserve"> can be easily installed through the bash shell or command prompt with the following command:</w:t>
      </w:r>
    </w:p>
    <w:p w14:paraId="014FCB6C" w14:textId="1FB58B85" w:rsidR="00A17565" w:rsidDel="00970CDA" w:rsidRDefault="00A17565">
      <w:pPr>
        <w:jc w:val="both"/>
        <w:rPr>
          <w:del w:id="509" w:author="Ghislieri  Marco" w:date="2022-11-12T12:29:00Z"/>
        </w:rPr>
      </w:pPr>
    </w:p>
    <w:p w14:paraId="52F5FFE6" w14:textId="1B0F6038" w:rsidR="00A17565" w:rsidRDefault="00E05826">
      <w:pPr>
        <w:jc w:val="both"/>
        <w:pPrChange w:id="510" w:author="Ghislieri  Marco" w:date="2022-11-13T17:44:00Z">
          <w:pPr>
            <w:jc w:val="center"/>
          </w:pPr>
        </w:pPrChange>
      </w:pPr>
      <w:ins w:id="511" w:author="Ghislieri  Marco" w:date="2022-11-12T11:51:00Z">
        <w:r w:rsidRPr="00E05826">
          <w:t>```</w:t>
        </w:r>
      </w:ins>
      <w:r w:rsidR="00A17565" w:rsidRPr="00A17565">
        <w:t>pip install CIMAP</w:t>
      </w:r>
      <w:ins w:id="512" w:author="Ghislieri  Marco" w:date="2022-11-12T11:51:00Z">
        <w:r w:rsidRPr="00E05826">
          <w:t>```</w:t>
        </w:r>
      </w:ins>
    </w:p>
    <w:p w14:paraId="4570DFD8" w14:textId="3793EC5A" w:rsidR="00A17565" w:rsidRPr="00A17565" w:rsidDel="00970CDA" w:rsidRDefault="00A17565">
      <w:pPr>
        <w:jc w:val="both"/>
        <w:rPr>
          <w:del w:id="513" w:author="Ghislieri  Marco" w:date="2022-11-12T12:29:00Z"/>
        </w:rPr>
        <w:pPrChange w:id="514" w:author="Ghislieri  Marco" w:date="2022-11-13T17:44:00Z">
          <w:pPr/>
        </w:pPrChange>
      </w:pPr>
    </w:p>
    <w:p w14:paraId="565B7911" w14:textId="32DC20E9" w:rsidR="00A17565" w:rsidRDefault="00A17565" w:rsidP="00640FCC">
      <w:pPr>
        <w:jc w:val="both"/>
      </w:pPr>
      <w:r>
        <w:t xml:space="preserve">Further details on the setup process and Python minimum requirements are available on </w:t>
      </w:r>
      <w:ins w:id="515" w:author="Ghislieri  Marco" w:date="2022-11-12T11:53:00Z">
        <w:r w:rsidR="00E05826">
          <w:t>[</w:t>
        </w:r>
      </w:ins>
      <w:r>
        <w:t>GitHub</w:t>
      </w:r>
      <w:proofErr w:type="gramStart"/>
      <w:ins w:id="516" w:author="Ghislieri  Marco" w:date="2022-11-12T11:53:00Z">
        <w:r w:rsidR="00E05826">
          <w:t>](</w:t>
        </w:r>
        <w:r w:rsidR="00E05826" w:rsidRPr="00E05826">
          <w:t xml:space="preserve"> https://github.com/marcoghislieri/CIMAP</w:t>
        </w:r>
        <w:proofErr w:type="gramEnd"/>
        <w:r w:rsidR="00E05826">
          <w:t>)</w:t>
        </w:r>
      </w:ins>
      <w:r>
        <w:t>.</w:t>
      </w:r>
    </w:p>
    <w:p w14:paraId="2F1392F6" w14:textId="77777777" w:rsidR="00A17565" w:rsidRDefault="00A17565" w:rsidP="00640FCC">
      <w:pPr>
        <w:jc w:val="both"/>
      </w:pPr>
    </w:p>
    <w:p w14:paraId="6D4B7D30" w14:textId="30251B5B" w:rsidR="00A17565" w:rsidRPr="00E058E2" w:rsidRDefault="00A17565" w:rsidP="00640FCC">
      <w:pPr>
        <w:jc w:val="both"/>
        <w:rPr>
          <w:i/>
          <w:iCs/>
        </w:rPr>
      </w:pPr>
      <w:r w:rsidRPr="00E058E2">
        <w:rPr>
          <w:i/>
          <w:iCs/>
        </w:rPr>
        <w:t>#Acknoledgments</w:t>
      </w:r>
    </w:p>
    <w:p w14:paraId="0E5F16A0" w14:textId="23E0F2CD" w:rsidR="00A17565" w:rsidRDefault="00A17565" w:rsidP="00640FCC">
      <w:pPr>
        <w:jc w:val="both"/>
      </w:pPr>
      <w:r>
        <w:t xml:space="preserve">The authors are grateful to (in alphabetical order): Prof. Valentina Agostini, </w:t>
      </w:r>
      <w:proofErr w:type="spellStart"/>
      <w:r>
        <w:t>Dr.</w:t>
      </w:r>
      <w:proofErr w:type="spellEnd"/>
      <w:r>
        <w:t xml:space="preserve"> Cristina Castagneri, and Prof. Marco Knaflitz for their contributions to the development and validation of this approach.</w:t>
      </w:r>
    </w:p>
    <w:p w14:paraId="3A020B8B" w14:textId="77777777" w:rsidR="00A17565" w:rsidRDefault="00A17565" w:rsidP="00640FCC">
      <w:pPr>
        <w:jc w:val="both"/>
      </w:pPr>
    </w:p>
    <w:p w14:paraId="645DD599" w14:textId="41210495" w:rsidR="00A17565" w:rsidDel="00682542" w:rsidRDefault="00052642">
      <w:pPr>
        <w:jc w:val="both"/>
        <w:rPr>
          <w:del w:id="517" w:author="Ghislieri  Marco" w:date="2022-11-13T17:37:00Z"/>
          <w:i/>
          <w:iCs/>
        </w:rPr>
      </w:pPr>
      <w:commentRangeStart w:id="518"/>
      <w:r w:rsidRPr="00E058E2">
        <w:rPr>
          <w:i/>
          <w:iCs/>
        </w:rPr>
        <w:t>#References</w:t>
      </w:r>
      <w:commentRangeEnd w:id="518"/>
      <w:r w:rsidR="00682542">
        <w:rPr>
          <w:rStyle w:val="CommentReference"/>
        </w:rPr>
        <w:commentReference w:id="518"/>
      </w:r>
    </w:p>
    <w:p w14:paraId="4FAB0F79" w14:textId="6D92E051" w:rsidR="00C533B8" w:rsidRPr="00C533B8" w:rsidDel="00682542" w:rsidRDefault="00C533B8">
      <w:pPr>
        <w:jc w:val="both"/>
        <w:rPr>
          <w:del w:id="519" w:author="Ghislieri  Marco" w:date="2022-11-13T17:37:00Z"/>
        </w:rPr>
        <w:pPrChange w:id="520" w:author="Ghislieri  Marco" w:date="2022-11-13T17:44:00Z">
          <w:pPr>
            <w:pStyle w:val="NoSpacing"/>
          </w:pPr>
        </w:pPrChange>
      </w:pPr>
      <w:del w:id="521" w:author="Ghislieri  Marco" w:date="2022-11-13T17:37:00Z">
        <w:r w:rsidRPr="00C533B8" w:rsidDel="00682542">
          <w:delText>@article{ghislieri_lstm,</w:delText>
        </w:r>
      </w:del>
    </w:p>
    <w:p w14:paraId="707D807A" w14:textId="450DF5F7" w:rsidR="00C533B8" w:rsidRPr="00C533B8" w:rsidDel="00682542" w:rsidRDefault="00C533B8">
      <w:pPr>
        <w:jc w:val="both"/>
        <w:rPr>
          <w:del w:id="522" w:author="Ghislieri  Marco" w:date="2022-11-13T17:37:00Z"/>
        </w:rPr>
        <w:pPrChange w:id="523" w:author="Ghislieri  Marco" w:date="2022-11-13T17:44:00Z">
          <w:pPr>
            <w:pStyle w:val="NoSpacing"/>
          </w:pPr>
        </w:pPrChange>
      </w:pPr>
      <w:del w:id="524" w:author="Ghislieri  Marco" w:date="2022-11-13T17:37:00Z">
        <w:r w:rsidRPr="00C533B8" w:rsidDel="00682542">
          <w:delText xml:space="preserve">  title={Long short-term memory (LSTM) recurrent neural network for muscle activity detection},</w:delText>
        </w:r>
      </w:del>
    </w:p>
    <w:p w14:paraId="19B6BB43" w14:textId="3716429C" w:rsidR="00C533B8" w:rsidRPr="00E058E2" w:rsidDel="00682542" w:rsidRDefault="00C533B8">
      <w:pPr>
        <w:jc w:val="both"/>
        <w:rPr>
          <w:del w:id="525" w:author="Ghislieri  Marco" w:date="2022-11-13T17:37:00Z"/>
          <w:lang w:val="it-IT"/>
        </w:rPr>
        <w:pPrChange w:id="526" w:author="Ghislieri  Marco" w:date="2022-11-13T17:44:00Z">
          <w:pPr>
            <w:pStyle w:val="NoSpacing"/>
          </w:pPr>
        </w:pPrChange>
      </w:pPr>
      <w:del w:id="527" w:author="Ghislieri  Marco" w:date="2022-11-13T17:37:00Z">
        <w:r w:rsidRPr="00C533B8" w:rsidDel="00682542">
          <w:delText xml:space="preserve">  </w:delText>
        </w:r>
        <w:r w:rsidRPr="00E058E2" w:rsidDel="00682542">
          <w:rPr>
            <w:lang w:val="it-IT"/>
          </w:rPr>
          <w:delText>author={Ghislieri, Marco and Cerone, Giacinto Luigi and Knaflitz, Marco and Agostini, Valentina},</w:delText>
        </w:r>
      </w:del>
    </w:p>
    <w:p w14:paraId="123AC565" w14:textId="7AB3466E" w:rsidR="00C533B8" w:rsidRPr="00C533B8" w:rsidDel="00682542" w:rsidRDefault="00C533B8">
      <w:pPr>
        <w:jc w:val="both"/>
        <w:rPr>
          <w:del w:id="528" w:author="Ghislieri  Marco" w:date="2022-11-13T17:37:00Z"/>
        </w:rPr>
        <w:pPrChange w:id="529" w:author="Ghislieri  Marco" w:date="2022-11-13T17:44:00Z">
          <w:pPr>
            <w:pStyle w:val="NoSpacing"/>
          </w:pPr>
        </w:pPrChange>
      </w:pPr>
      <w:del w:id="530" w:author="Ghislieri  Marco" w:date="2022-11-13T17:37:00Z">
        <w:r w:rsidRPr="00E058E2" w:rsidDel="00682542">
          <w:rPr>
            <w:lang w:val="it-IT"/>
          </w:rPr>
          <w:delText xml:space="preserve">  </w:delText>
        </w:r>
        <w:r w:rsidRPr="00C533B8" w:rsidDel="00682542">
          <w:delText>journal={Journal of NeuroEngineering and Rehabilitation},</w:delText>
        </w:r>
      </w:del>
    </w:p>
    <w:p w14:paraId="73B3752D" w14:textId="41F44FBF" w:rsidR="00C533B8" w:rsidRPr="00C533B8" w:rsidDel="00682542" w:rsidRDefault="00C533B8">
      <w:pPr>
        <w:jc w:val="both"/>
        <w:rPr>
          <w:del w:id="531" w:author="Ghislieri  Marco" w:date="2022-11-13T17:37:00Z"/>
        </w:rPr>
        <w:pPrChange w:id="532" w:author="Ghislieri  Marco" w:date="2022-11-13T17:44:00Z">
          <w:pPr>
            <w:pStyle w:val="NoSpacing"/>
          </w:pPr>
        </w:pPrChange>
      </w:pPr>
      <w:del w:id="533" w:author="Ghislieri  Marco" w:date="2022-11-13T17:37:00Z">
        <w:r w:rsidRPr="00C533B8" w:rsidDel="00682542">
          <w:delText xml:space="preserve">  volume={18},</w:delText>
        </w:r>
      </w:del>
    </w:p>
    <w:p w14:paraId="46A3361C" w14:textId="3659003D" w:rsidR="00C533B8" w:rsidRPr="00C533B8" w:rsidDel="00682542" w:rsidRDefault="00C533B8">
      <w:pPr>
        <w:jc w:val="both"/>
        <w:rPr>
          <w:del w:id="534" w:author="Ghislieri  Marco" w:date="2022-11-13T17:37:00Z"/>
        </w:rPr>
        <w:pPrChange w:id="535" w:author="Ghislieri  Marco" w:date="2022-11-13T17:44:00Z">
          <w:pPr>
            <w:pStyle w:val="NoSpacing"/>
          </w:pPr>
        </w:pPrChange>
      </w:pPr>
      <w:del w:id="536" w:author="Ghislieri  Marco" w:date="2022-11-13T17:37:00Z">
        <w:r w:rsidRPr="00C533B8" w:rsidDel="00682542">
          <w:delText xml:space="preserve">  number={1},</w:delText>
        </w:r>
      </w:del>
    </w:p>
    <w:p w14:paraId="7E5FA643" w14:textId="15884438" w:rsidR="00C533B8" w:rsidRPr="00C533B8" w:rsidDel="00682542" w:rsidRDefault="00C533B8">
      <w:pPr>
        <w:jc w:val="both"/>
        <w:rPr>
          <w:del w:id="537" w:author="Ghislieri  Marco" w:date="2022-11-13T17:37:00Z"/>
        </w:rPr>
        <w:pPrChange w:id="538" w:author="Ghislieri  Marco" w:date="2022-11-13T17:44:00Z">
          <w:pPr>
            <w:pStyle w:val="NoSpacing"/>
          </w:pPr>
        </w:pPrChange>
      </w:pPr>
      <w:del w:id="539" w:author="Ghislieri  Marco" w:date="2022-11-13T17:37:00Z">
        <w:r w:rsidRPr="00C533B8" w:rsidDel="00682542">
          <w:delText xml:space="preserve">  pages={1--15},</w:delText>
        </w:r>
      </w:del>
    </w:p>
    <w:p w14:paraId="367A4D3B" w14:textId="53C9CDEE" w:rsidR="00C533B8" w:rsidRPr="00C533B8" w:rsidDel="00682542" w:rsidRDefault="00C533B8">
      <w:pPr>
        <w:jc w:val="both"/>
        <w:rPr>
          <w:del w:id="540" w:author="Ghislieri  Marco" w:date="2022-11-13T17:37:00Z"/>
        </w:rPr>
        <w:pPrChange w:id="541" w:author="Ghislieri  Marco" w:date="2022-11-13T17:44:00Z">
          <w:pPr>
            <w:pStyle w:val="NoSpacing"/>
          </w:pPr>
        </w:pPrChange>
      </w:pPr>
      <w:del w:id="542" w:author="Ghislieri  Marco" w:date="2022-11-13T17:37:00Z">
        <w:r w:rsidRPr="00C533B8" w:rsidDel="00682542">
          <w:delText xml:space="preserve">  year={2021},</w:delText>
        </w:r>
      </w:del>
    </w:p>
    <w:p w14:paraId="0CF191B3" w14:textId="6B31C114" w:rsidR="00C533B8" w:rsidRPr="00C533B8" w:rsidDel="00682542" w:rsidRDefault="00C533B8">
      <w:pPr>
        <w:jc w:val="both"/>
        <w:rPr>
          <w:del w:id="543" w:author="Ghislieri  Marco" w:date="2022-11-13T17:37:00Z"/>
        </w:rPr>
        <w:pPrChange w:id="544" w:author="Ghislieri  Marco" w:date="2022-11-13T17:44:00Z">
          <w:pPr>
            <w:pStyle w:val="NoSpacing"/>
          </w:pPr>
        </w:pPrChange>
      </w:pPr>
      <w:del w:id="545" w:author="Ghislieri  Marco" w:date="2022-11-13T17:37:00Z">
        <w:r w:rsidRPr="00C533B8" w:rsidDel="00682542">
          <w:delText xml:space="preserve">  publisher={BioMed Central}</w:delText>
        </w:r>
      </w:del>
    </w:p>
    <w:p w14:paraId="49D77C76" w14:textId="312B5DD0" w:rsidR="00C533B8" w:rsidRPr="00C533B8" w:rsidDel="00682542" w:rsidRDefault="00C533B8">
      <w:pPr>
        <w:jc w:val="both"/>
        <w:rPr>
          <w:del w:id="546" w:author="Ghislieri  Marco" w:date="2022-11-13T17:37:00Z"/>
        </w:rPr>
        <w:pPrChange w:id="547" w:author="Ghislieri  Marco" w:date="2022-11-13T17:44:00Z">
          <w:pPr>
            <w:pStyle w:val="NoSpacing"/>
          </w:pPr>
        </w:pPrChange>
      </w:pPr>
      <w:del w:id="548" w:author="Ghislieri  Marco" w:date="2022-11-13T17:37:00Z">
        <w:r w:rsidRPr="00C533B8" w:rsidDel="00682542">
          <w:delText>}</w:delText>
        </w:r>
      </w:del>
    </w:p>
    <w:p w14:paraId="6ACE8AD0" w14:textId="01797A87" w:rsidR="00C533B8" w:rsidRPr="00C533B8" w:rsidDel="00682542" w:rsidRDefault="00C533B8">
      <w:pPr>
        <w:jc w:val="both"/>
        <w:rPr>
          <w:del w:id="549" w:author="Ghislieri  Marco" w:date="2022-11-13T17:37:00Z"/>
        </w:rPr>
        <w:pPrChange w:id="550" w:author="Ghislieri  Marco" w:date="2022-11-13T17:44:00Z">
          <w:pPr>
            <w:pStyle w:val="NoSpacing"/>
          </w:pPr>
        </w:pPrChange>
      </w:pPr>
      <w:del w:id="551" w:author="Ghislieri  Marco" w:date="2022-11-13T17:37:00Z">
        <w:r w:rsidRPr="00C533B8" w:rsidDel="00682542">
          <w:delText>@article{bonato_knaflitz,</w:delText>
        </w:r>
      </w:del>
    </w:p>
    <w:p w14:paraId="10B04680" w14:textId="091BCA30" w:rsidR="00C533B8" w:rsidRPr="00C533B8" w:rsidDel="00682542" w:rsidRDefault="00C533B8">
      <w:pPr>
        <w:jc w:val="both"/>
        <w:rPr>
          <w:del w:id="552" w:author="Ghislieri  Marco" w:date="2022-11-13T17:37:00Z"/>
        </w:rPr>
        <w:pPrChange w:id="553" w:author="Ghislieri  Marco" w:date="2022-11-13T17:44:00Z">
          <w:pPr>
            <w:pStyle w:val="NoSpacing"/>
          </w:pPr>
        </w:pPrChange>
      </w:pPr>
      <w:del w:id="554" w:author="Ghislieri  Marco" w:date="2022-11-13T17:37:00Z">
        <w:r w:rsidRPr="00C533B8" w:rsidDel="00682542">
          <w:delText xml:space="preserve">  title={A statistical method for the measurement of muscle activation intervals from surface myoelectric signal during gait},</w:delText>
        </w:r>
      </w:del>
    </w:p>
    <w:p w14:paraId="558D5692" w14:textId="474C2423" w:rsidR="00C533B8" w:rsidRPr="00C533B8" w:rsidDel="00682542" w:rsidRDefault="00C533B8">
      <w:pPr>
        <w:jc w:val="both"/>
        <w:rPr>
          <w:del w:id="555" w:author="Ghislieri  Marco" w:date="2022-11-13T17:37:00Z"/>
        </w:rPr>
        <w:pPrChange w:id="556" w:author="Ghislieri  Marco" w:date="2022-11-13T17:44:00Z">
          <w:pPr>
            <w:pStyle w:val="NoSpacing"/>
          </w:pPr>
        </w:pPrChange>
      </w:pPr>
      <w:del w:id="557" w:author="Ghislieri  Marco" w:date="2022-11-13T17:37:00Z">
        <w:r w:rsidRPr="00C533B8" w:rsidDel="00682542">
          <w:delText xml:space="preserve">  author={Bonato, Paolo and D'Alessio, Tommaso and Knaflitz, Marco},</w:delText>
        </w:r>
      </w:del>
    </w:p>
    <w:p w14:paraId="2A3EF01D" w14:textId="2B25D1D7" w:rsidR="00C533B8" w:rsidRPr="00C533B8" w:rsidDel="00682542" w:rsidRDefault="00C533B8">
      <w:pPr>
        <w:jc w:val="both"/>
        <w:rPr>
          <w:del w:id="558" w:author="Ghislieri  Marco" w:date="2022-11-13T17:37:00Z"/>
        </w:rPr>
        <w:pPrChange w:id="559" w:author="Ghislieri  Marco" w:date="2022-11-13T17:44:00Z">
          <w:pPr>
            <w:pStyle w:val="NoSpacing"/>
          </w:pPr>
        </w:pPrChange>
      </w:pPr>
      <w:del w:id="560" w:author="Ghislieri  Marco" w:date="2022-11-13T17:37:00Z">
        <w:r w:rsidRPr="00C533B8" w:rsidDel="00682542">
          <w:delText xml:space="preserve">  journal={IEEE Transactions on biomedical engineering},</w:delText>
        </w:r>
      </w:del>
    </w:p>
    <w:p w14:paraId="4B8E508A" w14:textId="6484CD8F" w:rsidR="00C533B8" w:rsidRPr="00C533B8" w:rsidDel="00682542" w:rsidRDefault="00C533B8">
      <w:pPr>
        <w:jc w:val="both"/>
        <w:rPr>
          <w:del w:id="561" w:author="Ghislieri  Marco" w:date="2022-11-13T17:37:00Z"/>
        </w:rPr>
        <w:pPrChange w:id="562" w:author="Ghislieri  Marco" w:date="2022-11-13T17:44:00Z">
          <w:pPr>
            <w:pStyle w:val="NoSpacing"/>
          </w:pPr>
        </w:pPrChange>
      </w:pPr>
      <w:del w:id="563" w:author="Ghislieri  Marco" w:date="2022-11-13T17:37:00Z">
        <w:r w:rsidRPr="00C533B8" w:rsidDel="00682542">
          <w:delText xml:space="preserve">  volume={45},</w:delText>
        </w:r>
      </w:del>
    </w:p>
    <w:p w14:paraId="2DB4AD54" w14:textId="7D10BA24" w:rsidR="00C533B8" w:rsidRPr="00C533B8" w:rsidDel="00682542" w:rsidRDefault="00C533B8">
      <w:pPr>
        <w:jc w:val="both"/>
        <w:rPr>
          <w:del w:id="564" w:author="Ghislieri  Marco" w:date="2022-11-13T17:37:00Z"/>
        </w:rPr>
        <w:pPrChange w:id="565" w:author="Ghislieri  Marco" w:date="2022-11-13T17:44:00Z">
          <w:pPr>
            <w:pStyle w:val="NoSpacing"/>
          </w:pPr>
        </w:pPrChange>
      </w:pPr>
      <w:del w:id="566" w:author="Ghislieri  Marco" w:date="2022-11-13T17:37:00Z">
        <w:r w:rsidRPr="00C533B8" w:rsidDel="00682542">
          <w:delText xml:space="preserve">  number={3},</w:delText>
        </w:r>
      </w:del>
    </w:p>
    <w:p w14:paraId="076A3846" w14:textId="79BA5F0C" w:rsidR="00C533B8" w:rsidRPr="00C533B8" w:rsidDel="00682542" w:rsidRDefault="00C533B8">
      <w:pPr>
        <w:jc w:val="both"/>
        <w:rPr>
          <w:del w:id="567" w:author="Ghislieri  Marco" w:date="2022-11-13T17:37:00Z"/>
        </w:rPr>
        <w:pPrChange w:id="568" w:author="Ghislieri  Marco" w:date="2022-11-13T17:44:00Z">
          <w:pPr>
            <w:pStyle w:val="NoSpacing"/>
          </w:pPr>
        </w:pPrChange>
      </w:pPr>
      <w:del w:id="569" w:author="Ghislieri  Marco" w:date="2022-11-13T17:37:00Z">
        <w:r w:rsidRPr="00C533B8" w:rsidDel="00682542">
          <w:delText xml:space="preserve">  pages={287--299},</w:delText>
        </w:r>
      </w:del>
    </w:p>
    <w:p w14:paraId="10FD9738" w14:textId="2AC9E119" w:rsidR="00C533B8" w:rsidRPr="00C533B8" w:rsidDel="00682542" w:rsidRDefault="00C533B8">
      <w:pPr>
        <w:jc w:val="both"/>
        <w:rPr>
          <w:del w:id="570" w:author="Ghislieri  Marco" w:date="2022-11-13T17:37:00Z"/>
        </w:rPr>
        <w:pPrChange w:id="571" w:author="Ghislieri  Marco" w:date="2022-11-13T17:44:00Z">
          <w:pPr>
            <w:pStyle w:val="NoSpacing"/>
          </w:pPr>
        </w:pPrChange>
      </w:pPr>
      <w:del w:id="572" w:author="Ghislieri  Marco" w:date="2022-11-13T17:37:00Z">
        <w:r w:rsidRPr="00C533B8" w:rsidDel="00682542">
          <w:delText xml:space="preserve">  year={1998},</w:delText>
        </w:r>
      </w:del>
    </w:p>
    <w:p w14:paraId="6B9F0540" w14:textId="66CB2E68" w:rsidR="00C533B8" w:rsidRPr="00C533B8" w:rsidDel="00682542" w:rsidRDefault="00C533B8">
      <w:pPr>
        <w:jc w:val="both"/>
        <w:rPr>
          <w:del w:id="573" w:author="Ghislieri  Marco" w:date="2022-11-13T17:37:00Z"/>
        </w:rPr>
        <w:pPrChange w:id="574" w:author="Ghislieri  Marco" w:date="2022-11-13T17:44:00Z">
          <w:pPr>
            <w:pStyle w:val="NoSpacing"/>
          </w:pPr>
        </w:pPrChange>
      </w:pPr>
      <w:del w:id="575" w:author="Ghislieri  Marco" w:date="2022-11-13T17:37:00Z">
        <w:r w:rsidRPr="00C533B8" w:rsidDel="00682542">
          <w:delText xml:space="preserve">  publisher={IEEE}</w:delText>
        </w:r>
      </w:del>
    </w:p>
    <w:p w14:paraId="4E995425" w14:textId="3AAB9A2B" w:rsidR="00C533B8" w:rsidRPr="00C533B8" w:rsidDel="00682542" w:rsidRDefault="00C533B8">
      <w:pPr>
        <w:jc w:val="both"/>
        <w:rPr>
          <w:del w:id="576" w:author="Ghislieri  Marco" w:date="2022-11-13T17:37:00Z"/>
        </w:rPr>
        <w:pPrChange w:id="577" w:author="Ghislieri  Marco" w:date="2022-11-13T17:44:00Z">
          <w:pPr>
            <w:pStyle w:val="NoSpacing"/>
          </w:pPr>
        </w:pPrChange>
      </w:pPr>
      <w:del w:id="578" w:author="Ghislieri  Marco" w:date="2022-11-13T17:37:00Z">
        <w:r w:rsidRPr="00C533B8" w:rsidDel="00682542">
          <w:delText>}</w:delText>
        </w:r>
      </w:del>
    </w:p>
    <w:p w14:paraId="6B3DFEDC" w14:textId="64463AC3" w:rsidR="00C533B8" w:rsidRPr="00C533B8" w:rsidDel="00682542" w:rsidRDefault="00C533B8">
      <w:pPr>
        <w:jc w:val="both"/>
        <w:rPr>
          <w:del w:id="579" w:author="Ghislieri  Marco" w:date="2022-11-13T17:37:00Z"/>
        </w:rPr>
        <w:pPrChange w:id="580" w:author="Ghislieri  Marco" w:date="2022-11-13T17:44:00Z">
          <w:pPr>
            <w:pStyle w:val="NoSpacing"/>
          </w:pPr>
        </w:pPrChange>
      </w:pPr>
    </w:p>
    <w:p w14:paraId="44671B95" w14:textId="651757AE" w:rsidR="00C533B8" w:rsidRPr="00C533B8" w:rsidDel="00682542" w:rsidRDefault="00C533B8">
      <w:pPr>
        <w:jc w:val="both"/>
        <w:rPr>
          <w:del w:id="581" w:author="Ghislieri  Marco" w:date="2022-11-13T17:37:00Z"/>
        </w:rPr>
        <w:pPrChange w:id="582" w:author="Ghislieri  Marco" w:date="2022-11-13T17:44:00Z">
          <w:pPr>
            <w:pStyle w:val="NoSpacing"/>
          </w:pPr>
        </w:pPrChange>
      </w:pPr>
      <w:del w:id="583" w:author="Ghislieri  Marco" w:date="2022-11-13T17:37:00Z">
        <w:r w:rsidRPr="00C533B8" w:rsidDel="00682542">
          <w:delText>@article{agostini_1,</w:delText>
        </w:r>
      </w:del>
    </w:p>
    <w:p w14:paraId="4299FF11" w14:textId="439E8481" w:rsidR="00C533B8" w:rsidRPr="00C533B8" w:rsidDel="00682542" w:rsidRDefault="00C533B8">
      <w:pPr>
        <w:jc w:val="both"/>
        <w:rPr>
          <w:del w:id="584" w:author="Ghislieri  Marco" w:date="2022-11-13T17:37:00Z"/>
        </w:rPr>
        <w:pPrChange w:id="585" w:author="Ghislieri  Marco" w:date="2022-11-13T17:44:00Z">
          <w:pPr>
            <w:pStyle w:val="NoSpacing"/>
          </w:pPr>
        </w:pPrChange>
      </w:pPr>
      <w:del w:id="586" w:author="Ghislieri  Marco" w:date="2022-11-13T17:37:00Z">
        <w:r w:rsidRPr="00C533B8" w:rsidDel="00682542">
          <w:delText xml:space="preserve">  title={Normative EMG activation patterns of school-age children during gait},</w:delText>
        </w:r>
      </w:del>
    </w:p>
    <w:p w14:paraId="28DB0425" w14:textId="5A172839" w:rsidR="00C533B8" w:rsidRPr="00C533B8" w:rsidDel="00682542" w:rsidRDefault="00C533B8">
      <w:pPr>
        <w:jc w:val="both"/>
        <w:rPr>
          <w:del w:id="587" w:author="Ghislieri  Marco" w:date="2022-11-13T17:37:00Z"/>
        </w:rPr>
        <w:pPrChange w:id="588" w:author="Ghislieri  Marco" w:date="2022-11-13T17:44:00Z">
          <w:pPr>
            <w:pStyle w:val="NoSpacing"/>
          </w:pPr>
        </w:pPrChange>
      </w:pPr>
      <w:del w:id="589" w:author="Ghislieri  Marco" w:date="2022-11-13T17:37:00Z">
        <w:r w:rsidRPr="00C533B8" w:rsidDel="00682542">
          <w:delText xml:space="preserve">  author={Agostini, Valentina and Nascimbeni, A and Gaffuri, A and Imazio, P and Benedetti, MG and Knaflitz, M},</w:delText>
        </w:r>
      </w:del>
    </w:p>
    <w:p w14:paraId="753AD887" w14:textId="4BA66655" w:rsidR="00C533B8" w:rsidRPr="00C533B8" w:rsidDel="00682542" w:rsidRDefault="00C533B8">
      <w:pPr>
        <w:jc w:val="both"/>
        <w:rPr>
          <w:del w:id="590" w:author="Ghislieri  Marco" w:date="2022-11-13T17:37:00Z"/>
        </w:rPr>
        <w:pPrChange w:id="591" w:author="Ghislieri  Marco" w:date="2022-11-13T17:44:00Z">
          <w:pPr>
            <w:pStyle w:val="NoSpacing"/>
          </w:pPr>
        </w:pPrChange>
      </w:pPr>
      <w:del w:id="592" w:author="Ghislieri  Marco" w:date="2022-11-13T17:37:00Z">
        <w:r w:rsidRPr="00C533B8" w:rsidDel="00682542">
          <w:delText xml:space="preserve">  journal={Gait \&amp; posture},</w:delText>
        </w:r>
      </w:del>
    </w:p>
    <w:p w14:paraId="6D91B21E" w14:textId="199A8DC9" w:rsidR="00C533B8" w:rsidRPr="00C533B8" w:rsidDel="00682542" w:rsidRDefault="00C533B8">
      <w:pPr>
        <w:jc w:val="both"/>
        <w:rPr>
          <w:del w:id="593" w:author="Ghislieri  Marco" w:date="2022-11-13T17:37:00Z"/>
        </w:rPr>
        <w:pPrChange w:id="594" w:author="Ghislieri  Marco" w:date="2022-11-13T17:44:00Z">
          <w:pPr>
            <w:pStyle w:val="NoSpacing"/>
          </w:pPr>
        </w:pPrChange>
      </w:pPr>
      <w:del w:id="595" w:author="Ghislieri  Marco" w:date="2022-11-13T17:37:00Z">
        <w:r w:rsidRPr="00C533B8" w:rsidDel="00682542">
          <w:delText xml:space="preserve">  volume={32},</w:delText>
        </w:r>
      </w:del>
    </w:p>
    <w:p w14:paraId="096B2B81" w14:textId="3CB63406" w:rsidR="00C533B8" w:rsidRPr="00C533B8" w:rsidDel="00682542" w:rsidRDefault="00C533B8">
      <w:pPr>
        <w:jc w:val="both"/>
        <w:rPr>
          <w:del w:id="596" w:author="Ghislieri  Marco" w:date="2022-11-13T17:37:00Z"/>
        </w:rPr>
        <w:pPrChange w:id="597" w:author="Ghislieri  Marco" w:date="2022-11-13T17:44:00Z">
          <w:pPr>
            <w:pStyle w:val="NoSpacing"/>
          </w:pPr>
        </w:pPrChange>
      </w:pPr>
      <w:del w:id="598" w:author="Ghislieri  Marco" w:date="2022-11-13T17:37:00Z">
        <w:r w:rsidRPr="00C533B8" w:rsidDel="00682542">
          <w:delText xml:space="preserve">  number={3},</w:delText>
        </w:r>
      </w:del>
    </w:p>
    <w:p w14:paraId="6F70980D" w14:textId="7F3AEB08" w:rsidR="00C533B8" w:rsidRPr="00C533B8" w:rsidDel="00682542" w:rsidRDefault="00C533B8">
      <w:pPr>
        <w:jc w:val="both"/>
        <w:rPr>
          <w:del w:id="599" w:author="Ghislieri  Marco" w:date="2022-11-13T17:37:00Z"/>
        </w:rPr>
        <w:pPrChange w:id="600" w:author="Ghislieri  Marco" w:date="2022-11-13T17:44:00Z">
          <w:pPr>
            <w:pStyle w:val="NoSpacing"/>
          </w:pPr>
        </w:pPrChange>
      </w:pPr>
      <w:del w:id="601" w:author="Ghislieri  Marco" w:date="2022-11-13T17:37:00Z">
        <w:r w:rsidRPr="00C533B8" w:rsidDel="00682542">
          <w:delText xml:space="preserve">  pages={285--289},</w:delText>
        </w:r>
      </w:del>
    </w:p>
    <w:p w14:paraId="4D8620A9" w14:textId="43341D70" w:rsidR="00C533B8" w:rsidRPr="00C533B8" w:rsidDel="00682542" w:rsidRDefault="00C533B8">
      <w:pPr>
        <w:jc w:val="both"/>
        <w:rPr>
          <w:del w:id="602" w:author="Ghislieri  Marco" w:date="2022-11-13T17:37:00Z"/>
        </w:rPr>
        <w:pPrChange w:id="603" w:author="Ghislieri  Marco" w:date="2022-11-13T17:44:00Z">
          <w:pPr>
            <w:pStyle w:val="NoSpacing"/>
          </w:pPr>
        </w:pPrChange>
      </w:pPr>
      <w:del w:id="604" w:author="Ghislieri  Marco" w:date="2022-11-13T17:37:00Z">
        <w:r w:rsidRPr="00C533B8" w:rsidDel="00682542">
          <w:delText xml:space="preserve">  year={2010},</w:delText>
        </w:r>
      </w:del>
    </w:p>
    <w:p w14:paraId="2D9FC9A3" w14:textId="3B9DC7B5" w:rsidR="00C533B8" w:rsidRPr="00C533B8" w:rsidDel="00682542" w:rsidRDefault="00C533B8">
      <w:pPr>
        <w:jc w:val="both"/>
        <w:rPr>
          <w:del w:id="605" w:author="Ghislieri  Marco" w:date="2022-11-13T17:37:00Z"/>
        </w:rPr>
        <w:pPrChange w:id="606" w:author="Ghislieri  Marco" w:date="2022-11-13T17:44:00Z">
          <w:pPr>
            <w:pStyle w:val="NoSpacing"/>
          </w:pPr>
        </w:pPrChange>
      </w:pPr>
      <w:del w:id="607" w:author="Ghislieri  Marco" w:date="2022-11-13T17:37:00Z">
        <w:r w:rsidRPr="00C533B8" w:rsidDel="00682542">
          <w:delText xml:space="preserve">  publisher={Elsevier}</w:delText>
        </w:r>
      </w:del>
    </w:p>
    <w:p w14:paraId="66074EAD" w14:textId="29744386" w:rsidR="00C533B8" w:rsidRPr="00C533B8" w:rsidDel="00682542" w:rsidRDefault="00C533B8">
      <w:pPr>
        <w:jc w:val="both"/>
        <w:rPr>
          <w:del w:id="608" w:author="Ghislieri  Marco" w:date="2022-11-13T17:37:00Z"/>
        </w:rPr>
        <w:pPrChange w:id="609" w:author="Ghislieri  Marco" w:date="2022-11-13T17:44:00Z">
          <w:pPr>
            <w:pStyle w:val="NoSpacing"/>
          </w:pPr>
        </w:pPrChange>
      </w:pPr>
      <w:del w:id="610" w:author="Ghislieri  Marco" w:date="2022-11-13T17:37:00Z">
        <w:r w:rsidRPr="00C533B8" w:rsidDel="00682542">
          <w:delText>}</w:delText>
        </w:r>
      </w:del>
    </w:p>
    <w:p w14:paraId="4162223B" w14:textId="6C4F3D59" w:rsidR="00C533B8" w:rsidRPr="00C533B8" w:rsidDel="00682542" w:rsidRDefault="00C533B8">
      <w:pPr>
        <w:jc w:val="both"/>
        <w:rPr>
          <w:del w:id="611" w:author="Ghislieri  Marco" w:date="2022-11-13T17:37:00Z"/>
        </w:rPr>
        <w:pPrChange w:id="612" w:author="Ghislieri  Marco" w:date="2022-11-13T17:44:00Z">
          <w:pPr>
            <w:pStyle w:val="NoSpacing"/>
          </w:pPr>
        </w:pPrChange>
      </w:pPr>
    </w:p>
    <w:p w14:paraId="6CC81409" w14:textId="69A53D4A" w:rsidR="00C533B8" w:rsidRPr="00C533B8" w:rsidDel="00682542" w:rsidRDefault="00C533B8">
      <w:pPr>
        <w:jc w:val="both"/>
        <w:rPr>
          <w:del w:id="613" w:author="Ghislieri  Marco" w:date="2022-11-13T17:37:00Z"/>
        </w:rPr>
        <w:pPrChange w:id="614" w:author="Ghislieri  Marco" w:date="2022-11-13T17:44:00Z">
          <w:pPr>
            <w:pStyle w:val="NoSpacing"/>
          </w:pPr>
        </w:pPrChange>
      </w:pPr>
      <w:del w:id="615" w:author="Ghislieri  Marco" w:date="2022-11-13T17:37:00Z">
        <w:r w:rsidRPr="00C533B8" w:rsidDel="00682542">
          <w:delText>@article{SGA,</w:delText>
        </w:r>
      </w:del>
    </w:p>
    <w:p w14:paraId="52B59EF8" w14:textId="78EF49F2" w:rsidR="00C533B8" w:rsidRPr="00C533B8" w:rsidDel="00682542" w:rsidRDefault="00C533B8">
      <w:pPr>
        <w:jc w:val="both"/>
        <w:rPr>
          <w:del w:id="616" w:author="Ghislieri  Marco" w:date="2022-11-13T17:37:00Z"/>
        </w:rPr>
        <w:pPrChange w:id="617" w:author="Ghislieri  Marco" w:date="2022-11-13T17:44:00Z">
          <w:pPr>
            <w:pStyle w:val="NoSpacing"/>
          </w:pPr>
        </w:pPrChange>
      </w:pPr>
      <w:del w:id="618" w:author="Ghislieri  Marco" w:date="2022-11-13T17:37:00Z">
        <w:r w:rsidRPr="00C533B8" w:rsidDel="00682542">
          <w:delText xml:space="preserve">  title={Statistical gait analysis},</w:delText>
        </w:r>
      </w:del>
    </w:p>
    <w:p w14:paraId="1CA07A1F" w14:textId="60F0FFD8" w:rsidR="00C533B8" w:rsidRPr="00C533B8" w:rsidDel="00682542" w:rsidRDefault="00C533B8">
      <w:pPr>
        <w:jc w:val="both"/>
        <w:rPr>
          <w:del w:id="619" w:author="Ghislieri  Marco" w:date="2022-11-13T17:37:00Z"/>
        </w:rPr>
        <w:pPrChange w:id="620" w:author="Ghislieri  Marco" w:date="2022-11-13T17:44:00Z">
          <w:pPr>
            <w:pStyle w:val="NoSpacing"/>
          </w:pPr>
        </w:pPrChange>
      </w:pPr>
      <w:del w:id="621" w:author="Ghislieri  Marco" w:date="2022-11-13T17:37:00Z">
        <w:r w:rsidRPr="00C533B8" w:rsidDel="00682542">
          <w:delText xml:space="preserve">  author={Agostini, V and Knaflitz, M and Acharya, RU and Molinari, F and Tamura, T and Naidu, DS and Suri, JS},</w:delText>
        </w:r>
      </w:del>
    </w:p>
    <w:p w14:paraId="5379AB90" w14:textId="5DDB5A2C" w:rsidR="00C533B8" w:rsidRPr="00C533B8" w:rsidDel="00682542" w:rsidRDefault="00C533B8">
      <w:pPr>
        <w:jc w:val="both"/>
        <w:rPr>
          <w:del w:id="622" w:author="Ghislieri  Marco" w:date="2022-11-13T17:37:00Z"/>
        </w:rPr>
        <w:pPrChange w:id="623" w:author="Ghislieri  Marco" w:date="2022-11-13T17:44:00Z">
          <w:pPr>
            <w:pStyle w:val="NoSpacing"/>
          </w:pPr>
        </w:pPrChange>
      </w:pPr>
      <w:del w:id="624" w:author="Ghislieri  Marco" w:date="2022-11-13T17:37:00Z">
        <w:r w:rsidRPr="00C533B8" w:rsidDel="00682542">
          <w:delText xml:space="preserve">  journal={Distributed diagnosis and home healthcare (D2H2)},</w:delText>
        </w:r>
      </w:del>
    </w:p>
    <w:p w14:paraId="7DB784E8" w14:textId="1DCD9A65" w:rsidR="00C533B8" w:rsidRPr="00C533B8" w:rsidDel="00682542" w:rsidRDefault="00C533B8">
      <w:pPr>
        <w:jc w:val="both"/>
        <w:rPr>
          <w:del w:id="625" w:author="Ghislieri  Marco" w:date="2022-11-13T17:37:00Z"/>
        </w:rPr>
        <w:pPrChange w:id="626" w:author="Ghislieri  Marco" w:date="2022-11-13T17:44:00Z">
          <w:pPr>
            <w:pStyle w:val="NoSpacing"/>
          </w:pPr>
        </w:pPrChange>
      </w:pPr>
      <w:del w:id="627" w:author="Ghislieri  Marco" w:date="2022-11-13T17:37:00Z">
        <w:r w:rsidRPr="00C533B8" w:rsidDel="00682542">
          <w:delText xml:space="preserve">  volume={2},</w:delText>
        </w:r>
      </w:del>
    </w:p>
    <w:p w14:paraId="0472B112" w14:textId="2E7E1B00" w:rsidR="00C533B8" w:rsidRPr="00C533B8" w:rsidDel="00682542" w:rsidRDefault="00C533B8">
      <w:pPr>
        <w:jc w:val="both"/>
        <w:rPr>
          <w:del w:id="628" w:author="Ghislieri  Marco" w:date="2022-11-13T17:37:00Z"/>
        </w:rPr>
        <w:pPrChange w:id="629" w:author="Ghislieri  Marco" w:date="2022-11-13T17:44:00Z">
          <w:pPr>
            <w:pStyle w:val="NoSpacing"/>
          </w:pPr>
        </w:pPrChange>
      </w:pPr>
      <w:del w:id="630" w:author="Ghislieri  Marco" w:date="2022-11-13T17:37:00Z">
        <w:r w:rsidRPr="00C533B8" w:rsidDel="00682542">
          <w:delText xml:space="preserve">  pages={99--121},</w:delText>
        </w:r>
      </w:del>
    </w:p>
    <w:p w14:paraId="3EFFAB86" w14:textId="13DB35FE" w:rsidR="00C533B8" w:rsidRPr="00C533B8" w:rsidDel="00682542" w:rsidRDefault="00C533B8">
      <w:pPr>
        <w:jc w:val="both"/>
        <w:rPr>
          <w:del w:id="631" w:author="Ghislieri  Marco" w:date="2022-11-13T17:37:00Z"/>
        </w:rPr>
        <w:pPrChange w:id="632" w:author="Ghislieri  Marco" w:date="2022-11-13T17:44:00Z">
          <w:pPr>
            <w:pStyle w:val="NoSpacing"/>
          </w:pPr>
        </w:pPrChange>
      </w:pPr>
      <w:del w:id="633" w:author="Ghislieri  Marco" w:date="2022-11-13T17:37:00Z">
        <w:r w:rsidRPr="00C533B8" w:rsidDel="00682542">
          <w:delText xml:space="preserve">  year={2012},</w:delText>
        </w:r>
      </w:del>
    </w:p>
    <w:p w14:paraId="7163FF0E" w14:textId="7E2BC705" w:rsidR="00C533B8" w:rsidRPr="00C533B8" w:rsidDel="00682542" w:rsidRDefault="00C533B8">
      <w:pPr>
        <w:jc w:val="both"/>
        <w:rPr>
          <w:del w:id="634" w:author="Ghislieri  Marco" w:date="2022-11-13T17:37:00Z"/>
        </w:rPr>
        <w:pPrChange w:id="635" w:author="Ghislieri  Marco" w:date="2022-11-13T17:44:00Z">
          <w:pPr>
            <w:pStyle w:val="NoSpacing"/>
          </w:pPr>
        </w:pPrChange>
      </w:pPr>
      <w:del w:id="636" w:author="Ghislieri  Marco" w:date="2022-11-13T17:37:00Z">
        <w:r w:rsidRPr="00C533B8" w:rsidDel="00682542">
          <w:delText xml:space="preserve">  publisher={American Scientific Publishers Stevendon Ranch, CA, USA}</w:delText>
        </w:r>
      </w:del>
    </w:p>
    <w:p w14:paraId="243CB1F3" w14:textId="56C4FA51" w:rsidR="00C533B8" w:rsidRPr="00C533B8" w:rsidDel="00682542" w:rsidRDefault="00C533B8">
      <w:pPr>
        <w:jc w:val="both"/>
        <w:rPr>
          <w:del w:id="637" w:author="Ghislieri  Marco" w:date="2022-11-13T17:37:00Z"/>
        </w:rPr>
        <w:pPrChange w:id="638" w:author="Ghislieri  Marco" w:date="2022-11-13T17:44:00Z">
          <w:pPr>
            <w:pStyle w:val="NoSpacing"/>
          </w:pPr>
        </w:pPrChange>
      </w:pPr>
      <w:del w:id="639" w:author="Ghislieri  Marco" w:date="2022-11-13T17:37:00Z">
        <w:r w:rsidRPr="00C533B8" w:rsidDel="00682542">
          <w:delText>}</w:delText>
        </w:r>
      </w:del>
    </w:p>
    <w:p w14:paraId="4783867A" w14:textId="5DC3E9F0" w:rsidR="00C533B8" w:rsidRPr="00C533B8" w:rsidDel="00682542" w:rsidRDefault="00C533B8">
      <w:pPr>
        <w:jc w:val="both"/>
        <w:rPr>
          <w:del w:id="640" w:author="Ghislieri  Marco" w:date="2022-11-13T17:37:00Z"/>
        </w:rPr>
        <w:pPrChange w:id="641" w:author="Ghislieri  Marco" w:date="2022-11-13T17:44:00Z">
          <w:pPr>
            <w:pStyle w:val="NoSpacing"/>
          </w:pPr>
        </w:pPrChange>
      </w:pPr>
    </w:p>
    <w:p w14:paraId="1BCACFF0" w14:textId="563EBE57" w:rsidR="00C533B8" w:rsidRPr="00C533B8" w:rsidDel="00682542" w:rsidRDefault="00C533B8">
      <w:pPr>
        <w:jc w:val="both"/>
        <w:rPr>
          <w:del w:id="642" w:author="Ghislieri  Marco" w:date="2022-11-13T17:37:00Z"/>
        </w:rPr>
        <w:pPrChange w:id="643" w:author="Ghislieri  Marco" w:date="2022-11-13T17:44:00Z">
          <w:pPr>
            <w:pStyle w:val="NoSpacing"/>
          </w:pPr>
        </w:pPrChange>
      </w:pPr>
      <w:del w:id="644" w:author="Ghislieri  Marco" w:date="2022-11-13T17:37:00Z">
        <w:r w:rsidRPr="00C533B8" w:rsidDel="00682542">
          <w:delText>@article{cimap1,</w:delText>
        </w:r>
      </w:del>
    </w:p>
    <w:p w14:paraId="4E97E6F4" w14:textId="4A45D1A6" w:rsidR="00C533B8" w:rsidRPr="00C533B8" w:rsidDel="00682542" w:rsidRDefault="00C533B8">
      <w:pPr>
        <w:jc w:val="both"/>
        <w:rPr>
          <w:del w:id="645" w:author="Ghislieri  Marco" w:date="2022-11-13T17:37:00Z"/>
        </w:rPr>
        <w:pPrChange w:id="646" w:author="Ghislieri  Marco" w:date="2022-11-13T17:44:00Z">
          <w:pPr>
            <w:pStyle w:val="NoSpacing"/>
          </w:pPr>
        </w:pPrChange>
      </w:pPr>
      <w:del w:id="647" w:author="Ghislieri  Marco" w:date="2022-11-13T17:37:00Z">
        <w:r w:rsidRPr="00C533B8" w:rsidDel="00682542">
          <w:delText xml:space="preserve">  title={Muscle activation patterns during gait: A hierarchical clustering analysis},</w:delText>
        </w:r>
      </w:del>
    </w:p>
    <w:p w14:paraId="34840465" w14:textId="48E50E37" w:rsidR="00C533B8" w:rsidRPr="00E058E2" w:rsidDel="00682542" w:rsidRDefault="00C533B8">
      <w:pPr>
        <w:jc w:val="both"/>
        <w:rPr>
          <w:del w:id="648" w:author="Ghislieri  Marco" w:date="2022-11-13T17:37:00Z"/>
          <w:lang w:val="it-IT"/>
        </w:rPr>
        <w:pPrChange w:id="649" w:author="Ghislieri  Marco" w:date="2022-11-13T17:44:00Z">
          <w:pPr>
            <w:pStyle w:val="NoSpacing"/>
          </w:pPr>
        </w:pPrChange>
      </w:pPr>
      <w:del w:id="650" w:author="Ghislieri  Marco" w:date="2022-11-13T17:37:00Z">
        <w:r w:rsidRPr="00C533B8" w:rsidDel="00682542">
          <w:delText xml:space="preserve">  </w:delText>
        </w:r>
        <w:r w:rsidRPr="00E058E2" w:rsidDel="00682542">
          <w:rPr>
            <w:lang w:val="it-IT"/>
          </w:rPr>
          <w:delText>author={Rosati, Samanta and Agostini, Valentina and Knaflitz, Marco and Balestra, Gabriella},</w:delText>
        </w:r>
      </w:del>
    </w:p>
    <w:p w14:paraId="47A963CB" w14:textId="319BA921" w:rsidR="00C533B8" w:rsidRPr="00C533B8" w:rsidDel="00682542" w:rsidRDefault="00C533B8">
      <w:pPr>
        <w:jc w:val="both"/>
        <w:rPr>
          <w:del w:id="651" w:author="Ghislieri  Marco" w:date="2022-11-13T17:37:00Z"/>
        </w:rPr>
        <w:pPrChange w:id="652" w:author="Ghislieri  Marco" w:date="2022-11-13T17:44:00Z">
          <w:pPr>
            <w:pStyle w:val="NoSpacing"/>
          </w:pPr>
        </w:pPrChange>
      </w:pPr>
      <w:del w:id="653" w:author="Ghislieri  Marco" w:date="2022-11-13T17:37:00Z">
        <w:r w:rsidRPr="00E058E2" w:rsidDel="00682542">
          <w:rPr>
            <w:lang w:val="it-IT"/>
          </w:rPr>
          <w:delText xml:space="preserve">  </w:delText>
        </w:r>
        <w:r w:rsidRPr="00C533B8" w:rsidDel="00682542">
          <w:delText>journal={Biomedical Signal Processing and Control},</w:delText>
        </w:r>
      </w:del>
    </w:p>
    <w:p w14:paraId="48663910" w14:textId="06FC3225" w:rsidR="00C533B8" w:rsidRPr="00C533B8" w:rsidDel="00682542" w:rsidRDefault="00C533B8">
      <w:pPr>
        <w:jc w:val="both"/>
        <w:rPr>
          <w:del w:id="654" w:author="Ghislieri  Marco" w:date="2022-11-13T17:37:00Z"/>
        </w:rPr>
        <w:pPrChange w:id="655" w:author="Ghislieri  Marco" w:date="2022-11-13T17:44:00Z">
          <w:pPr>
            <w:pStyle w:val="NoSpacing"/>
          </w:pPr>
        </w:pPrChange>
      </w:pPr>
      <w:del w:id="656" w:author="Ghislieri  Marco" w:date="2022-11-13T17:37:00Z">
        <w:r w:rsidRPr="00C533B8" w:rsidDel="00682542">
          <w:delText xml:space="preserve">  volume={31},</w:delText>
        </w:r>
      </w:del>
    </w:p>
    <w:p w14:paraId="14A7FE3F" w14:textId="216A8B9D" w:rsidR="00C533B8" w:rsidRPr="00C533B8" w:rsidDel="00682542" w:rsidRDefault="00C533B8">
      <w:pPr>
        <w:jc w:val="both"/>
        <w:rPr>
          <w:del w:id="657" w:author="Ghislieri  Marco" w:date="2022-11-13T17:37:00Z"/>
        </w:rPr>
        <w:pPrChange w:id="658" w:author="Ghislieri  Marco" w:date="2022-11-13T17:44:00Z">
          <w:pPr>
            <w:pStyle w:val="NoSpacing"/>
          </w:pPr>
        </w:pPrChange>
      </w:pPr>
      <w:del w:id="659" w:author="Ghislieri  Marco" w:date="2022-11-13T17:37:00Z">
        <w:r w:rsidRPr="00C533B8" w:rsidDel="00682542">
          <w:delText xml:space="preserve">  pages={463--469},</w:delText>
        </w:r>
      </w:del>
    </w:p>
    <w:p w14:paraId="0BD16BCA" w14:textId="74E908B4" w:rsidR="00C533B8" w:rsidRPr="00C533B8" w:rsidDel="00682542" w:rsidRDefault="00C533B8">
      <w:pPr>
        <w:jc w:val="both"/>
        <w:rPr>
          <w:del w:id="660" w:author="Ghislieri  Marco" w:date="2022-11-13T17:37:00Z"/>
        </w:rPr>
        <w:pPrChange w:id="661" w:author="Ghislieri  Marco" w:date="2022-11-13T17:44:00Z">
          <w:pPr>
            <w:pStyle w:val="NoSpacing"/>
          </w:pPr>
        </w:pPrChange>
      </w:pPr>
      <w:del w:id="662" w:author="Ghislieri  Marco" w:date="2022-11-13T17:37:00Z">
        <w:r w:rsidRPr="00C533B8" w:rsidDel="00682542">
          <w:delText xml:space="preserve">  year={2017},</w:delText>
        </w:r>
      </w:del>
    </w:p>
    <w:p w14:paraId="7C20E0FF" w14:textId="3436A4B6" w:rsidR="00C533B8" w:rsidRPr="00C533B8" w:rsidDel="00682542" w:rsidRDefault="00C533B8">
      <w:pPr>
        <w:jc w:val="both"/>
        <w:rPr>
          <w:del w:id="663" w:author="Ghislieri  Marco" w:date="2022-11-13T17:37:00Z"/>
        </w:rPr>
        <w:pPrChange w:id="664" w:author="Ghislieri  Marco" w:date="2022-11-13T17:44:00Z">
          <w:pPr>
            <w:pStyle w:val="NoSpacing"/>
          </w:pPr>
        </w:pPrChange>
      </w:pPr>
      <w:del w:id="665" w:author="Ghislieri  Marco" w:date="2022-11-13T17:37:00Z">
        <w:r w:rsidRPr="00C533B8" w:rsidDel="00682542">
          <w:delText xml:space="preserve">  publisher={Elsevier}</w:delText>
        </w:r>
      </w:del>
    </w:p>
    <w:p w14:paraId="146494D2" w14:textId="1BFE1659" w:rsidR="00C533B8" w:rsidRPr="00C533B8" w:rsidDel="00682542" w:rsidRDefault="00C533B8">
      <w:pPr>
        <w:jc w:val="both"/>
        <w:rPr>
          <w:del w:id="666" w:author="Ghislieri  Marco" w:date="2022-11-13T17:37:00Z"/>
        </w:rPr>
        <w:pPrChange w:id="667" w:author="Ghislieri  Marco" w:date="2022-11-13T17:44:00Z">
          <w:pPr>
            <w:pStyle w:val="NoSpacing"/>
          </w:pPr>
        </w:pPrChange>
      </w:pPr>
      <w:del w:id="668" w:author="Ghislieri  Marco" w:date="2022-11-13T17:37:00Z">
        <w:r w:rsidRPr="00C533B8" w:rsidDel="00682542">
          <w:delText>}</w:delText>
        </w:r>
      </w:del>
    </w:p>
    <w:p w14:paraId="71ADEB44" w14:textId="7DAC0BED" w:rsidR="00C533B8" w:rsidRPr="00C533B8" w:rsidDel="00682542" w:rsidRDefault="00C533B8">
      <w:pPr>
        <w:jc w:val="both"/>
        <w:rPr>
          <w:del w:id="669" w:author="Ghislieri  Marco" w:date="2022-11-13T17:37:00Z"/>
        </w:rPr>
        <w:pPrChange w:id="670" w:author="Ghislieri  Marco" w:date="2022-11-13T17:44:00Z">
          <w:pPr>
            <w:pStyle w:val="NoSpacing"/>
          </w:pPr>
        </w:pPrChange>
      </w:pPr>
    </w:p>
    <w:p w14:paraId="38278BA3" w14:textId="09A835AB" w:rsidR="00C533B8" w:rsidRPr="00C533B8" w:rsidDel="00682542" w:rsidRDefault="00C533B8">
      <w:pPr>
        <w:jc w:val="both"/>
        <w:rPr>
          <w:del w:id="671" w:author="Ghislieri  Marco" w:date="2022-11-13T17:37:00Z"/>
        </w:rPr>
        <w:pPrChange w:id="672" w:author="Ghislieri  Marco" w:date="2022-11-13T17:44:00Z">
          <w:pPr>
            <w:pStyle w:val="NoSpacing"/>
          </w:pPr>
        </w:pPrChange>
      </w:pPr>
      <w:del w:id="673" w:author="Ghislieri  Marco" w:date="2022-11-13T17:37:00Z">
        <w:r w:rsidRPr="00C533B8" w:rsidDel="00682542">
          <w:delText>@inproceedings{cimap2,</w:delText>
        </w:r>
      </w:del>
    </w:p>
    <w:p w14:paraId="6024B079" w14:textId="7A51E3B2" w:rsidR="00C533B8" w:rsidRPr="00C533B8" w:rsidDel="00682542" w:rsidRDefault="00C533B8">
      <w:pPr>
        <w:jc w:val="both"/>
        <w:rPr>
          <w:del w:id="674" w:author="Ghislieri  Marco" w:date="2022-11-13T17:37:00Z"/>
        </w:rPr>
        <w:pPrChange w:id="675" w:author="Ghislieri  Marco" w:date="2022-11-13T17:44:00Z">
          <w:pPr>
            <w:pStyle w:val="NoSpacing"/>
          </w:pPr>
        </w:pPrChange>
      </w:pPr>
      <w:del w:id="676" w:author="Ghislieri  Marco" w:date="2022-11-13T17:37:00Z">
        <w:r w:rsidRPr="00C533B8" w:rsidDel="00682542">
          <w:delText xml:space="preserve">  title={Muscle contractions in cyclic movements: Optimization of CIMAP algorithm},</w:delText>
        </w:r>
      </w:del>
    </w:p>
    <w:p w14:paraId="7A92FE00" w14:textId="1CD65484" w:rsidR="00C533B8" w:rsidRPr="00E058E2" w:rsidDel="00682542" w:rsidRDefault="00C533B8">
      <w:pPr>
        <w:jc w:val="both"/>
        <w:rPr>
          <w:del w:id="677" w:author="Ghislieri  Marco" w:date="2022-11-13T17:37:00Z"/>
          <w:lang w:val="it-IT"/>
        </w:rPr>
        <w:pPrChange w:id="678" w:author="Ghislieri  Marco" w:date="2022-11-13T17:44:00Z">
          <w:pPr>
            <w:pStyle w:val="NoSpacing"/>
          </w:pPr>
        </w:pPrChange>
      </w:pPr>
      <w:del w:id="679" w:author="Ghislieri  Marco" w:date="2022-11-13T17:37:00Z">
        <w:r w:rsidRPr="00C533B8" w:rsidDel="00682542">
          <w:delText xml:space="preserve">  </w:delText>
        </w:r>
        <w:r w:rsidRPr="00E058E2" w:rsidDel="00682542">
          <w:rPr>
            <w:lang w:val="it-IT"/>
          </w:rPr>
          <w:delText>author={Rosati, Samanta and Castagneri, Cristina and Agostini, Valentina and Knaflitz, Marco and Balestra, Gabriella},</w:delText>
        </w:r>
      </w:del>
    </w:p>
    <w:p w14:paraId="7427435A" w14:textId="0D6A9A3A" w:rsidR="00C533B8" w:rsidRPr="00C533B8" w:rsidDel="00682542" w:rsidRDefault="00C533B8">
      <w:pPr>
        <w:jc w:val="both"/>
        <w:rPr>
          <w:del w:id="680" w:author="Ghislieri  Marco" w:date="2022-11-13T17:37:00Z"/>
        </w:rPr>
        <w:pPrChange w:id="681" w:author="Ghislieri  Marco" w:date="2022-11-13T17:44:00Z">
          <w:pPr>
            <w:pStyle w:val="NoSpacing"/>
          </w:pPr>
        </w:pPrChange>
      </w:pPr>
      <w:del w:id="682" w:author="Ghislieri  Marco" w:date="2022-11-13T17:37:00Z">
        <w:r w:rsidRPr="00E058E2" w:rsidDel="00682542">
          <w:rPr>
            <w:lang w:val="it-IT"/>
          </w:rPr>
          <w:delText xml:space="preserve">  </w:delText>
        </w:r>
        <w:r w:rsidRPr="00C533B8" w:rsidDel="00682542">
          <w:delText>booktitle={2017 39th Annual International Conference of the IEEE Engineering in Medicine and Biology Society (EMBC)},</w:delText>
        </w:r>
      </w:del>
    </w:p>
    <w:p w14:paraId="214FCF8E" w14:textId="427CFB03" w:rsidR="00C533B8" w:rsidRPr="00C533B8" w:rsidDel="00682542" w:rsidRDefault="00C533B8">
      <w:pPr>
        <w:jc w:val="both"/>
        <w:rPr>
          <w:del w:id="683" w:author="Ghislieri  Marco" w:date="2022-11-13T17:37:00Z"/>
        </w:rPr>
        <w:pPrChange w:id="684" w:author="Ghislieri  Marco" w:date="2022-11-13T17:44:00Z">
          <w:pPr>
            <w:pStyle w:val="NoSpacing"/>
          </w:pPr>
        </w:pPrChange>
      </w:pPr>
      <w:del w:id="685" w:author="Ghislieri  Marco" w:date="2022-11-13T17:37:00Z">
        <w:r w:rsidRPr="00C533B8" w:rsidDel="00682542">
          <w:delText xml:space="preserve">  pages={58--61},</w:delText>
        </w:r>
      </w:del>
    </w:p>
    <w:p w14:paraId="0DDA37CE" w14:textId="274CE4AB" w:rsidR="00C533B8" w:rsidRPr="00C533B8" w:rsidDel="00682542" w:rsidRDefault="00C533B8">
      <w:pPr>
        <w:jc w:val="both"/>
        <w:rPr>
          <w:del w:id="686" w:author="Ghislieri  Marco" w:date="2022-11-13T17:37:00Z"/>
        </w:rPr>
        <w:pPrChange w:id="687" w:author="Ghislieri  Marco" w:date="2022-11-13T17:44:00Z">
          <w:pPr>
            <w:pStyle w:val="NoSpacing"/>
          </w:pPr>
        </w:pPrChange>
      </w:pPr>
      <w:del w:id="688" w:author="Ghislieri  Marco" w:date="2022-11-13T17:37:00Z">
        <w:r w:rsidRPr="00C533B8" w:rsidDel="00682542">
          <w:delText xml:space="preserve">  year={2017},</w:delText>
        </w:r>
      </w:del>
    </w:p>
    <w:p w14:paraId="079B9CAD" w14:textId="67A14163" w:rsidR="00C533B8" w:rsidRPr="00C533B8" w:rsidDel="00682542" w:rsidRDefault="00C533B8">
      <w:pPr>
        <w:jc w:val="both"/>
        <w:rPr>
          <w:del w:id="689" w:author="Ghislieri  Marco" w:date="2022-11-13T17:37:00Z"/>
        </w:rPr>
        <w:pPrChange w:id="690" w:author="Ghislieri  Marco" w:date="2022-11-13T17:44:00Z">
          <w:pPr>
            <w:pStyle w:val="NoSpacing"/>
          </w:pPr>
        </w:pPrChange>
      </w:pPr>
      <w:del w:id="691" w:author="Ghislieri  Marco" w:date="2022-11-13T17:37:00Z">
        <w:r w:rsidRPr="00C533B8" w:rsidDel="00682542">
          <w:delText xml:space="preserve">  organization={IEEE}</w:delText>
        </w:r>
      </w:del>
    </w:p>
    <w:p w14:paraId="77D64D38" w14:textId="7A0C89A9" w:rsidR="00C533B8" w:rsidRPr="00C533B8" w:rsidDel="00682542" w:rsidRDefault="00C533B8">
      <w:pPr>
        <w:jc w:val="both"/>
        <w:rPr>
          <w:del w:id="692" w:author="Ghislieri  Marco" w:date="2022-11-13T17:37:00Z"/>
        </w:rPr>
        <w:pPrChange w:id="693" w:author="Ghislieri  Marco" w:date="2022-11-13T17:44:00Z">
          <w:pPr>
            <w:pStyle w:val="NoSpacing"/>
          </w:pPr>
        </w:pPrChange>
      </w:pPr>
      <w:del w:id="694" w:author="Ghislieri  Marco" w:date="2022-11-13T17:37:00Z">
        <w:r w:rsidRPr="00C533B8" w:rsidDel="00682542">
          <w:delText>}</w:delText>
        </w:r>
      </w:del>
    </w:p>
    <w:p w14:paraId="735D5C45" w14:textId="4E0A0A36" w:rsidR="00C533B8" w:rsidRPr="00C533B8" w:rsidDel="00682542" w:rsidRDefault="00C533B8">
      <w:pPr>
        <w:jc w:val="both"/>
        <w:rPr>
          <w:del w:id="695" w:author="Ghislieri  Marco" w:date="2022-11-13T17:37:00Z"/>
        </w:rPr>
        <w:pPrChange w:id="696" w:author="Ghislieri  Marco" w:date="2022-11-13T17:44:00Z">
          <w:pPr>
            <w:pStyle w:val="NoSpacing"/>
          </w:pPr>
        </w:pPrChange>
      </w:pPr>
    </w:p>
    <w:p w14:paraId="5FA9B7E1" w14:textId="324546DE" w:rsidR="00C533B8" w:rsidRPr="00C533B8" w:rsidDel="00682542" w:rsidRDefault="00C533B8">
      <w:pPr>
        <w:jc w:val="both"/>
        <w:rPr>
          <w:del w:id="697" w:author="Ghislieri  Marco" w:date="2022-11-13T17:37:00Z"/>
        </w:rPr>
        <w:pPrChange w:id="698" w:author="Ghislieri  Marco" w:date="2022-11-13T17:44:00Z">
          <w:pPr>
            <w:pStyle w:val="NoSpacing"/>
          </w:pPr>
        </w:pPrChange>
      </w:pPr>
      <w:del w:id="699" w:author="Ghislieri  Marco" w:date="2022-11-13T17:37:00Z">
        <w:r w:rsidRPr="00C533B8" w:rsidDel="00682542">
          <w:delText>@book{clustering,</w:delText>
        </w:r>
      </w:del>
    </w:p>
    <w:p w14:paraId="0D001379" w14:textId="28C87BB5" w:rsidR="00C533B8" w:rsidRPr="00C533B8" w:rsidDel="00682542" w:rsidRDefault="00C533B8">
      <w:pPr>
        <w:jc w:val="both"/>
        <w:rPr>
          <w:del w:id="700" w:author="Ghislieri  Marco" w:date="2022-11-13T17:37:00Z"/>
        </w:rPr>
        <w:pPrChange w:id="701" w:author="Ghislieri  Marco" w:date="2022-11-13T17:44:00Z">
          <w:pPr>
            <w:pStyle w:val="NoSpacing"/>
          </w:pPr>
        </w:pPrChange>
      </w:pPr>
      <w:del w:id="702" w:author="Ghislieri  Marco" w:date="2022-11-13T17:37:00Z">
        <w:r w:rsidRPr="00C533B8" w:rsidDel="00682542">
          <w:delText xml:space="preserve">  title={Pattern classification and scene analysis},</w:delText>
        </w:r>
      </w:del>
    </w:p>
    <w:p w14:paraId="56F7CF8A" w14:textId="6870269C" w:rsidR="00C533B8" w:rsidRPr="00C533B8" w:rsidDel="00682542" w:rsidRDefault="00C533B8">
      <w:pPr>
        <w:jc w:val="both"/>
        <w:rPr>
          <w:del w:id="703" w:author="Ghislieri  Marco" w:date="2022-11-13T17:37:00Z"/>
        </w:rPr>
        <w:pPrChange w:id="704" w:author="Ghislieri  Marco" w:date="2022-11-13T17:44:00Z">
          <w:pPr>
            <w:pStyle w:val="NoSpacing"/>
          </w:pPr>
        </w:pPrChange>
      </w:pPr>
      <w:del w:id="705" w:author="Ghislieri  Marco" w:date="2022-11-13T17:37:00Z">
        <w:r w:rsidRPr="00C533B8" w:rsidDel="00682542">
          <w:delText xml:space="preserve">  author={Duda, Richard O and Hart, Peter E and Stork, David G},</w:delText>
        </w:r>
      </w:del>
    </w:p>
    <w:p w14:paraId="7BE1BF04" w14:textId="03A73A37" w:rsidR="00C533B8" w:rsidRPr="00C533B8" w:rsidDel="00682542" w:rsidRDefault="00C533B8">
      <w:pPr>
        <w:jc w:val="both"/>
        <w:rPr>
          <w:del w:id="706" w:author="Ghislieri  Marco" w:date="2022-11-13T17:37:00Z"/>
        </w:rPr>
        <w:pPrChange w:id="707" w:author="Ghislieri  Marco" w:date="2022-11-13T17:44:00Z">
          <w:pPr>
            <w:pStyle w:val="NoSpacing"/>
          </w:pPr>
        </w:pPrChange>
      </w:pPr>
      <w:del w:id="708" w:author="Ghislieri  Marco" w:date="2022-11-13T17:37:00Z">
        <w:r w:rsidRPr="00C533B8" w:rsidDel="00682542">
          <w:delText xml:space="preserve">  volume={3},</w:delText>
        </w:r>
      </w:del>
    </w:p>
    <w:p w14:paraId="1E69ED26" w14:textId="275C5427" w:rsidR="00C533B8" w:rsidRPr="00C533B8" w:rsidDel="00682542" w:rsidRDefault="00C533B8">
      <w:pPr>
        <w:jc w:val="both"/>
        <w:rPr>
          <w:del w:id="709" w:author="Ghislieri  Marco" w:date="2022-11-13T17:37:00Z"/>
        </w:rPr>
        <w:pPrChange w:id="710" w:author="Ghislieri  Marco" w:date="2022-11-13T17:44:00Z">
          <w:pPr>
            <w:pStyle w:val="NoSpacing"/>
          </w:pPr>
        </w:pPrChange>
      </w:pPr>
      <w:del w:id="711" w:author="Ghislieri  Marco" w:date="2022-11-13T17:37:00Z">
        <w:r w:rsidRPr="00C533B8" w:rsidDel="00682542">
          <w:delText xml:space="preserve">  year={1973},</w:delText>
        </w:r>
      </w:del>
    </w:p>
    <w:p w14:paraId="60BB8579" w14:textId="71A98038" w:rsidR="00C533B8" w:rsidRPr="00C533B8" w:rsidDel="00682542" w:rsidRDefault="00C533B8">
      <w:pPr>
        <w:jc w:val="both"/>
        <w:rPr>
          <w:del w:id="712" w:author="Ghislieri  Marco" w:date="2022-11-13T17:37:00Z"/>
        </w:rPr>
        <w:pPrChange w:id="713" w:author="Ghislieri  Marco" w:date="2022-11-13T17:44:00Z">
          <w:pPr>
            <w:pStyle w:val="NoSpacing"/>
          </w:pPr>
        </w:pPrChange>
      </w:pPr>
      <w:del w:id="714" w:author="Ghislieri  Marco" w:date="2022-11-13T17:37:00Z">
        <w:r w:rsidRPr="00C533B8" w:rsidDel="00682542">
          <w:delText xml:space="preserve">  publisher={Wiley New York}</w:delText>
        </w:r>
      </w:del>
    </w:p>
    <w:p w14:paraId="645CD955" w14:textId="0EA8DABC" w:rsidR="00C533B8" w:rsidRPr="00C533B8" w:rsidRDefault="00C533B8">
      <w:pPr>
        <w:jc w:val="both"/>
        <w:pPrChange w:id="715" w:author="Ghislieri  Marco" w:date="2022-11-13T17:44:00Z">
          <w:pPr>
            <w:pStyle w:val="NoSpacing"/>
          </w:pPr>
        </w:pPrChange>
      </w:pPr>
      <w:del w:id="716" w:author="Ghislieri  Marco" w:date="2022-11-13T17:37:00Z">
        <w:r w:rsidRPr="00C533B8" w:rsidDel="00682542">
          <w:delText>}</w:delText>
        </w:r>
      </w:del>
    </w:p>
    <w:sectPr w:rsidR="00C533B8" w:rsidRPr="00C533B8" w:rsidSect="00B2513A">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hislieri  Marco" w:date="2022-11-12T10:32:00Z" w:initials="GM">
    <w:p w14:paraId="2402BAED" w14:textId="25955C99" w:rsidR="00E058E2" w:rsidRDefault="00E058E2">
      <w:pPr>
        <w:pStyle w:val="CommentText"/>
      </w:pPr>
      <w:r>
        <w:rPr>
          <w:rStyle w:val="CommentReference"/>
        </w:rPr>
        <w:annotationRef/>
      </w:r>
      <w:r>
        <w:t>To be discussed</w:t>
      </w:r>
    </w:p>
  </w:comment>
  <w:comment w:id="38" w:author="Ghislieri  Marco" w:date="2022-11-12T11:08:00Z" w:initials="GM">
    <w:p w14:paraId="319DB6EC" w14:textId="5AF56AF7" w:rsidR="005C153E" w:rsidRDefault="005C153E" w:rsidP="005C153E">
      <w:pPr>
        <w:autoSpaceDE w:val="0"/>
        <w:autoSpaceDN w:val="0"/>
        <w:adjustRightInd w:val="0"/>
        <w:spacing w:after="0" w:line="240" w:lineRule="auto"/>
      </w:pPr>
      <w:r>
        <w:rPr>
          <w:rStyle w:val="CommentReference"/>
        </w:rPr>
        <w:annotationRef/>
      </w:r>
      <w:r w:rsidRPr="005C153E">
        <w:rPr>
          <w:rFonts w:ascii="Times-Roman" w:hAnsi="Times-Roman" w:cs="Times-Roman"/>
          <w:sz w:val="16"/>
          <w:szCs w:val="16"/>
          <w:lang w:val="en-US"/>
        </w:rPr>
        <w:t>D. Winter and H. Yack, “EMG profiles during normal human walking:</w:t>
      </w:r>
      <w:r>
        <w:rPr>
          <w:rFonts w:ascii="Times-Roman" w:hAnsi="Times-Roman" w:cs="Times-Roman"/>
          <w:sz w:val="16"/>
          <w:szCs w:val="16"/>
          <w:lang w:val="en-US"/>
        </w:rPr>
        <w:t xml:space="preserve"> </w:t>
      </w:r>
      <w:r w:rsidRPr="005C153E">
        <w:rPr>
          <w:rFonts w:ascii="Times-Roman" w:hAnsi="Times-Roman" w:cs="Times-Roman"/>
          <w:sz w:val="16"/>
          <w:szCs w:val="16"/>
          <w:lang w:val="en-US"/>
        </w:rPr>
        <w:t xml:space="preserve">Stride-to-stride and inter-subject variability,” </w:t>
      </w:r>
      <w:proofErr w:type="spellStart"/>
      <w:r w:rsidRPr="005C153E">
        <w:rPr>
          <w:rFonts w:ascii="Times-Italic" w:hAnsi="Times-Italic" w:cs="Times-Italic"/>
          <w:i/>
          <w:iCs/>
          <w:sz w:val="16"/>
          <w:szCs w:val="16"/>
          <w:lang w:val="en-US"/>
        </w:rPr>
        <w:t>Electroencephalogr</w:t>
      </w:r>
      <w:proofErr w:type="spellEnd"/>
      <w:r w:rsidRPr="005C153E">
        <w:rPr>
          <w:rFonts w:ascii="Times-Italic" w:hAnsi="Times-Italic" w:cs="Times-Italic"/>
          <w:i/>
          <w:iCs/>
          <w:sz w:val="16"/>
          <w:szCs w:val="16"/>
          <w:lang w:val="en-US"/>
        </w:rPr>
        <w:t>. Clin.</w:t>
      </w:r>
      <w:r>
        <w:rPr>
          <w:rFonts w:ascii="Times-Italic" w:hAnsi="Times-Italic" w:cs="Times-Italic"/>
          <w:i/>
          <w:iCs/>
          <w:sz w:val="16"/>
          <w:szCs w:val="16"/>
          <w:lang w:val="en-US"/>
        </w:rPr>
        <w:t xml:space="preserve"> </w:t>
      </w:r>
      <w:proofErr w:type="spellStart"/>
      <w:r w:rsidRPr="005C153E">
        <w:rPr>
          <w:rFonts w:ascii="Times-Italic" w:hAnsi="Times-Italic" w:cs="Times-Italic"/>
          <w:i/>
          <w:iCs/>
          <w:sz w:val="16"/>
          <w:szCs w:val="16"/>
          <w:lang w:val="en-US"/>
        </w:rPr>
        <w:t>Neurophysiol</w:t>
      </w:r>
      <w:proofErr w:type="spellEnd"/>
      <w:r w:rsidRPr="005C153E">
        <w:rPr>
          <w:rFonts w:ascii="Times-Italic" w:hAnsi="Times-Italic" w:cs="Times-Italic"/>
          <w:i/>
          <w:iCs/>
          <w:sz w:val="16"/>
          <w:szCs w:val="16"/>
          <w:lang w:val="en-US"/>
        </w:rPr>
        <w:t>.</w:t>
      </w:r>
      <w:r w:rsidRPr="005C153E">
        <w:rPr>
          <w:rFonts w:ascii="Times-Roman" w:hAnsi="Times-Roman" w:cs="Times-Roman"/>
          <w:sz w:val="16"/>
          <w:szCs w:val="16"/>
          <w:lang w:val="en-US"/>
        </w:rPr>
        <w:t>, vol. 67, no. 5, pp. 402–411, Nov. 1987.</w:t>
      </w:r>
    </w:p>
  </w:comment>
  <w:comment w:id="55" w:author="Ghislieri  Marco" w:date="2022-11-12T11:28:00Z" w:initials="GM">
    <w:p w14:paraId="28E192B0" w14:textId="54103DF5" w:rsidR="00765FB6" w:rsidRDefault="00765FB6" w:rsidP="00765FB6">
      <w:pPr>
        <w:autoSpaceDE w:val="0"/>
        <w:autoSpaceDN w:val="0"/>
        <w:adjustRightInd w:val="0"/>
        <w:spacing w:after="0" w:line="240" w:lineRule="auto"/>
        <w:rPr>
          <w:rFonts w:ascii="Times-Roman" w:hAnsi="Times-Roman" w:cs="Times-Roman"/>
          <w:sz w:val="16"/>
          <w:szCs w:val="16"/>
          <w:lang w:val="en-US"/>
        </w:rPr>
      </w:pPr>
      <w:r>
        <w:rPr>
          <w:rStyle w:val="CommentReference"/>
        </w:rPr>
        <w:annotationRef/>
      </w:r>
      <w:r w:rsidRPr="00765FB6">
        <w:rPr>
          <w:rFonts w:ascii="Times-Roman" w:hAnsi="Times-Roman" w:cs="Times-Roman"/>
          <w:sz w:val="16"/>
          <w:szCs w:val="16"/>
          <w:lang w:val="en-US"/>
        </w:rPr>
        <w:t>S. Rosati, V. Agostini, M. Knaflitz, and G. Balestra, “Muscle activation</w:t>
      </w:r>
      <w:r>
        <w:rPr>
          <w:rFonts w:ascii="Times-Roman" w:hAnsi="Times-Roman" w:cs="Times-Roman"/>
          <w:sz w:val="16"/>
          <w:szCs w:val="16"/>
          <w:lang w:val="en-US"/>
        </w:rPr>
        <w:t xml:space="preserve"> </w:t>
      </w:r>
      <w:r w:rsidRPr="00765FB6">
        <w:rPr>
          <w:rFonts w:ascii="Times-Roman" w:hAnsi="Times-Roman" w:cs="Times-Roman"/>
          <w:sz w:val="16"/>
          <w:szCs w:val="16"/>
          <w:lang w:val="en-US"/>
        </w:rPr>
        <w:t xml:space="preserve">patterns during gait: A hierarchical clustering analysis,” </w:t>
      </w:r>
      <w:r w:rsidRPr="00765FB6">
        <w:rPr>
          <w:rFonts w:ascii="Times-Italic" w:hAnsi="Times-Italic" w:cs="Times-Italic"/>
          <w:i/>
          <w:iCs/>
          <w:sz w:val="16"/>
          <w:szCs w:val="16"/>
          <w:lang w:val="en-US"/>
        </w:rPr>
        <w:t>Biomed. Signal</w:t>
      </w:r>
      <w:r>
        <w:rPr>
          <w:rFonts w:ascii="Times-Italic" w:hAnsi="Times-Italic" w:cs="Times-Italic"/>
          <w:i/>
          <w:iCs/>
          <w:sz w:val="16"/>
          <w:szCs w:val="16"/>
          <w:lang w:val="en-US"/>
        </w:rPr>
        <w:t xml:space="preserve"> </w:t>
      </w:r>
      <w:r w:rsidRPr="00765FB6">
        <w:rPr>
          <w:rFonts w:ascii="Times-Italic" w:hAnsi="Times-Italic" w:cs="Times-Italic"/>
          <w:i/>
          <w:iCs/>
          <w:sz w:val="16"/>
          <w:szCs w:val="16"/>
          <w:lang w:val="en-US"/>
        </w:rPr>
        <w:t>Process. Control</w:t>
      </w:r>
      <w:r w:rsidRPr="00765FB6">
        <w:rPr>
          <w:rFonts w:ascii="Times-Roman" w:hAnsi="Times-Roman" w:cs="Times-Roman"/>
          <w:sz w:val="16"/>
          <w:szCs w:val="16"/>
          <w:lang w:val="en-US"/>
        </w:rPr>
        <w:t>, vol. 31, pp. 463–469, Jan. 2017.</w:t>
      </w:r>
    </w:p>
    <w:p w14:paraId="0E25D26C" w14:textId="77777777" w:rsidR="00765FB6" w:rsidRPr="00765FB6" w:rsidRDefault="00765FB6" w:rsidP="00765FB6">
      <w:pPr>
        <w:autoSpaceDE w:val="0"/>
        <w:autoSpaceDN w:val="0"/>
        <w:adjustRightInd w:val="0"/>
        <w:spacing w:after="0" w:line="240" w:lineRule="auto"/>
        <w:rPr>
          <w:rFonts w:ascii="Times-Roman" w:hAnsi="Times-Roman" w:cs="Times-Roman"/>
          <w:sz w:val="16"/>
          <w:szCs w:val="16"/>
          <w:lang w:val="en-US"/>
        </w:rPr>
      </w:pPr>
    </w:p>
    <w:p w14:paraId="6AC51952" w14:textId="087AA856" w:rsidR="00765FB6" w:rsidRDefault="00765FB6" w:rsidP="00765FB6">
      <w:pPr>
        <w:autoSpaceDE w:val="0"/>
        <w:autoSpaceDN w:val="0"/>
        <w:adjustRightInd w:val="0"/>
        <w:spacing w:after="0" w:line="240" w:lineRule="auto"/>
      </w:pPr>
      <w:r w:rsidRPr="00765FB6">
        <w:rPr>
          <w:rFonts w:ascii="Times-Roman" w:hAnsi="Times-Roman" w:cs="Times-Roman"/>
          <w:sz w:val="16"/>
          <w:szCs w:val="16"/>
          <w:lang w:val="en-US"/>
        </w:rPr>
        <w:t>S. Rosati, C. Castagneri, V. Agostini, M. Knaflitz, and G. Balestra, “Muscle contractions in cyclic movements: Optimization of CIMAP</w:t>
      </w:r>
      <w:r>
        <w:rPr>
          <w:rFonts w:ascii="Times-Roman" w:hAnsi="Times-Roman" w:cs="Times-Roman"/>
          <w:sz w:val="16"/>
          <w:szCs w:val="16"/>
          <w:lang w:val="en-US"/>
        </w:rPr>
        <w:t xml:space="preserve"> </w:t>
      </w:r>
      <w:r w:rsidRPr="00765FB6">
        <w:rPr>
          <w:rFonts w:ascii="Times-Roman" w:hAnsi="Times-Roman" w:cs="Times-Roman"/>
          <w:sz w:val="16"/>
          <w:szCs w:val="16"/>
          <w:lang w:val="en-US"/>
        </w:rPr>
        <w:t xml:space="preserve">algorithm,” in </w:t>
      </w:r>
      <w:r w:rsidRPr="00765FB6">
        <w:rPr>
          <w:rFonts w:ascii="Times-Italic" w:hAnsi="Times-Italic" w:cs="Times-Italic"/>
          <w:i/>
          <w:iCs/>
          <w:sz w:val="16"/>
          <w:szCs w:val="16"/>
          <w:lang w:val="en-US"/>
        </w:rPr>
        <w:t xml:space="preserve">Proc. </w:t>
      </w:r>
      <w:proofErr w:type="spellStart"/>
      <w:r w:rsidRPr="00765FB6">
        <w:rPr>
          <w:rFonts w:ascii="Times-Italic" w:hAnsi="Times-Italic" w:cs="Times-Italic"/>
          <w:i/>
          <w:iCs/>
          <w:sz w:val="16"/>
          <w:szCs w:val="16"/>
          <w:lang w:val="en-US"/>
        </w:rPr>
        <w:t>Annu</w:t>
      </w:r>
      <w:proofErr w:type="spellEnd"/>
      <w:r w:rsidRPr="00765FB6">
        <w:rPr>
          <w:rFonts w:ascii="Times-Italic" w:hAnsi="Times-Italic" w:cs="Times-Italic"/>
          <w:i/>
          <w:iCs/>
          <w:sz w:val="16"/>
          <w:szCs w:val="16"/>
          <w:lang w:val="en-US"/>
        </w:rPr>
        <w:t xml:space="preserve">. Int. Conf. IEEE Eng. Med. </w:t>
      </w:r>
      <w:r w:rsidRPr="006A2F54">
        <w:rPr>
          <w:rFonts w:ascii="Times-Italic" w:hAnsi="Times-Italic" w:cs="Times-Italic"/>
          <w:i/>
          <w:iCs/>
          <w:sz w:val="16"/>
          <w:szCs w:val="16"/>
          <w:lang w:val="en-US"/>
        </w:rPr>
        <w:t>Biol. Soc. (EMBS)</w:t>
      </w:r>
      <w:r w:rsidRPr="006A2F54">
        <w:rPr>
          <w:rFonts w:ascii="Times-Roman" w:hAnsi="Times-Roman" w:cs="Times-Roman"/>
          <w:sz w:val="16"/>
          <w:szCs w:val="16"/>
          <w:lang w:val="en-US"/>
        </w:rPr>
        <w:t>, Jul. 2017, pp. 58–61.</w:t>
      </w:r>
    </w:p>
  </w:comment>
  <w:comment w:id="64" w:author="Ghislieri  Marco" w:date="2022-11-12T11:37:00Z" w:initials="GM">
    <w:p w14:paraId="344BE8F6" w14:textId="51DEDC44" w:rsidR="006A2F54" w:rsidRPr="0097279E" w:rsidRDefault="006A2F54">
      <w:pPr>
        <w:pStyle w:val="CommentText"/>
        <w:rPr>
          <w:lang w:val="it-IT"/>
        </w:rPr>
      </w:pPr>
      <w:r>
        <w:rPr>
          <w:rStyle w:val="CommentReference"/>
        </w:rPr>
        <w:annotationRef/>
      </w:r>
      <w:r>
        <w:rPr>
          <w:rFonts w:ascii="IBM Plex Sans" w:hAnsi="IBM Plex Sans"/>
          <w:color w:val="32363A"/>
          <w:sz w:val="21"/>
          <w:szCs w:val="21"/>
          <w:shd w:val="clear" w:color="auto" w:fill="FFFFFF"/>
        </w:rPr>
        <w:t>Van Rossum, G., &amp; Drake, F. L. (2009). </w:t>
      </w:r>
      <w:r>
        <w:rPr>
          <w:rFonts w:ascii="IBM Plex Sans" w:hAnsi="IBM Plex Sans"/>
          <w:i/>
          <w:iCs/>
          <w:color w:val="32363A"/>
          <w:sz w:val="21"/>
          <w:szCs w:val="21"/>
          <w:shd w:val="clear" w:color="auto" w:fill="FFFFFF"/>
        </w:rPr>
        <w:t>Python 3 Reference Manual</w:t>
      </w:r>
      <w:r>
        <w:rPr>
          <w:rFonts w:ascii="IBM Plex Sans" w:hAnsi="IBM Plex Sans"/>
          <w:color w:val="32363A"/>
          <w:sz w:val="21"/>
          <w:szCs w:val="21"/>
          <w:shd w:val="clear" w:color="auto" w:fill="FFFFFF"/>
        </w:rPr>
        <w:t xml:space="preserve">. </w:t>
      </w:r>
      <w:proofErr w:type="spellStart"/>
      <w:r w:rsidRPr="0097279E">
        <w:rPr>
          <w:rFonts w:ascii="IBM Plex Sans" w:hAnsi="IBM Plex Sans"/>
          <w:color w:val="32363A"/>
          <w:sz w:val="21"/>
          <w:szCs w:val="21"/>
          <w:shd w:val="clear" w:color="auto" w:fill="FFFFFF"/>
          <w:lang w:val="it-IT"/>
        </w:rPr>
        <w:t>Scotts</w:t>
      </w:r>
      <w:proofErr w:type="spellEnd"/>
      <w:r w:rsidRPr="0097279E">
        <w:rPr>
          <w:rFonts w:ascii="IBM Plex Sans" w:hAnsi="IBM Plex Sans"/>
          <w:color w:val="32363A"/>
          <w:sz w:val="21"/>
          <w:szCs w:val="21"/>
          <w:shd w:val="clear" w:color="auto" w:fill="FFFFFF"/>
          <w:lang w:val="it-IT"/>
        </w:rPr>
        <w:t xml:space="preserve"> Valley, CA: </w:t>
      </w:r>
      <w:proofErr w:type="spellStart"/>
      <w:r w:rsidRPr="0097279E">
        <w:rPr>
          <w:rFonts w:ascii="IBM Plex Sans" w:hAnsi="IBM Plex Sans"/>
          <w:color w:val="32363A"/>
          <w:sz w:val="21"/>
          <w:szCs w:val="21"/>
          <w:shd w:val="clear" w:color="auto" w:fill="FFFFFF"/>
          <w:lang w:val="it-IT"/>
        </w:rPr>
        <w:t>CreateSpace</w:t>
      </w:r>
      <w:proofErr w:type="spellEnd"/>
      <w:r w:rsidRPr="0097279E">
        <w:rPr>
          <w:rFonts w:ascii="IBM Plex Sans" w:hAnsi="IBM Plex Sans"/>
          <w:color w:val="32363A"/>
          <w:sz w:val="21"/>
          <w:szCs w:val="21"/>
          <w:shd w:val="clear" w:color="auto" w:fill="FFFFFF"/>
          <w:lang w:val="it-IT"/>
        </w:rPr>
        <w:t>.</w:t>
      </w:r>
    </w:p>
  </w:comment>
  <w:comment w:id="100" w:author="Ghislieri  Marco" w:date="2022-11-13T15:38:00Z" w:initials="GM">
    <w:p w14:paraId="7F01B8E5" w14:textId="77777777" w:rsidR="0004463C" w:rsidRDefault="0004463C" w:rsidP="0004463C">
      <w:pPr>
        <w:autoSpaceDE w:val="0"/>
        <w:autoSpaceDN w:val="0"/>
        <w:adjustRightInd w:val="0"/>
        <w:spacing w:after="0" w:line="240" w:lineRule="auto"/>
        <w:rPr>
          <w:rFonts w:ascii="MyriadPro-Light" w:eastAsia="MyriadPro-Light" w:cs="MyriadPro-Light"/>
          <w:sz w:val="15"/>
          <w:szCs w:val="15"/>
          <w:lang w:val="it-IT"/>
        </w:rPr>
      </w:pPr>
      <w:r>
        <w:rPr>
          <w:rStyle w:val="CommentReference"/>
        </w:rPr>
        <w:annotationRef/>
      </w:r>
      <w:r>
        <w:rPr>
          <w:rFonts w:ascii="MyriadPro-Light" w:eastAsia="MyriadPro-Light" w:cs="MyriadPro-Light"/>
          <w:sz w:val="15"/>
          <w:szCs w:val="15"/>
          <w:lang w:val="it-IT"/>
        </w:rPr>
        <w:t xml:space="preserve">Castagneri C, Agostini V, Rosati S, Balestra G, Knaflitz M. </w:t>
      </w:r>
      <w:proofErr w:type="spellStart"/>
      <w:r>
        <w:rPr>
          <w:rFonts w:ascii="MyriadPro-Light" w:eastAsia="MyriadPro-Light" w:cs="MyriadPro-Light"/>
          <w:sz w:val="15"/>
          <w:szCs w:val="15"/>
          <w:lang w:val="it-IT"/>
        </w:rPr>
        <w:t>Asymmetry</w:t>
      </w:r>
      <w:proofErr w:type="spellEnd"/>
    </w:p>
    <w:p w14:paraId="001F2354" w14:textId="77777777" w:rsidR="0004463C" w:rsidRPr="00325488" w:rsidRDefault="0004463C" w:rsidP="0004463C">
      <w:pPr>
        <w:autoSpaceDE w:val="0"/>
        <w:autoSpaceDN w:val="0"/>
        <w:adjustRightInd w:val="0"/>
        <w:spacing w:after="0" w:line="240" w:lineRule="auto"/>
        <w:rPr>
          <w:rFonts w:ascii="MyriadPro-Light" w:eastAsia="MyriadPro-Light" w:cs="MyriadPro-Light"/>
          <w:sz w:val="15"/>
          <w:szCs w:val="15"/>
          <w:lang w:val="en-US"/>
        </w:rPr>
      </w:pPr>
      <w:r w:rsidRPr="00325488">
        <w:rPr>
          <w:rFonts w:ascii="MyriadPro-Light" w:eastAsia="MyriadPro-Light" w:cs="MyriadPro-Light"/>
          <w:sz w:val="15"/>
          <w:szCs w:val="15"/>
          <w:lang w:val="en-US"/>
        </w:rPr>
        <w:t>index in muscle activations. IEEE Trans Neural Syst Rehabil Eng.</w:t>
      </w:r>
    </w:p>
    <w:p w14:paraId="63BFCDCF" w14:textId="77777777" w:rsidR="0004463C" w:rsidRPr="00325488" w:rsidRDefault="0004463C" w:rsidP="0004463C">
      <w:pPr>
        <w:pStyle w:val="CommentText"/>
        <w:rPr>
          <w:rFonts w:ascii="MyriadPro-Light" w:eastAsia="MyriadPro-Light" w:cs="MyriadPro-Light"/>
          <w:sz w:val="15"/>
          <w:szCs w:val="15"/>
          <w:lang w:val="en-US"/>
        </w:rPr>
      </w:pPr>
      <w:r w:rsidRPr="00325488">
        <w:rPr>
          <w:rFonts w:ascii="MyriadPro-Light" w:eastAsia="MyriadPro-Light" w:cs="MyriadPro-Light"/>
          <w:sz w:val="15"/>
          <w:szCs w:val="15"/>
          <w:lang w:val="en-US"/>
        </w:rPr>
        <w:t>2019;27(4):772</w:t>
      </w:r>
      <w:r w:rsidRPr="00325488">
        <w:rPr>
          <w:rFonts w:ascii="MyriadPro-Light" w:eastAsia="MyriadPro-Light" w:cs="MyriadPro-Light" w:hint="eastAsia"/>
          <w:sz w:val="15"/>
          <w:szCs w:val="15"/>
          <w:lang w:val="en-US"/>
        </w:rPr>
        <w:t>–</w:t>
      </w:r>
      <w:r w:rsidRPr="00325488">
        <w:rPr>
          <w:rFonts w:ascii="MyriadPro-Light" w:eastAsia="MyriadPro-Light" w:cs="MyriadPro-Light"/>
          <w:sz w:val="15"/>
          <w:szCs w:val="15"/>
          <w:lang w:val="en-US"/>
        </w:rPr>
        <w:t>9.</w:t>
      </w:r>
    </w:p>
    <w:p w14:paraId="6E6FF290" w14:textId="77777777" w:rsidR="0004463C" w:rsidRPr="00325488" w:rsidRDefault="0004463C" w:rsidP="0004463C">
      <w:pPr>
        <w:pStyle w:val="CommentText"/>
        <w:rPr>
          <w:rFonts w:ascii="MyriadPro-Light" w:eastAsia="MyriadPro-Light" w:cs="MyriadPro-Light"/>
          <w:sz w:val="15"/>
          <w:szCs w:val="15"/>
          <w:lang w:val="en-US"/>
        </w:rPr>
      </w:pPr>
    </w:p>
    <w:p w14:paraId="1C71BF59"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00"/>
          <w:sz w:val="15"/>
          <w:szCs w:val="15"/>
          <w:lang w:val="en-US"/>
        </w:rPr>
      </w:pPr>
      <w:r w:rsidRPr="00325488">
        <w:rPr>
          <w:rFonts w:ascii="MyriadPro-Light" w:eastAsia="MyriadPro-Light" w:cs="MyriadPro-Light"/>
          <w:color w:val="000000"/>
          <w:sz w:val="15"/>
          <w:szCs w:val="15"/>
          <w:lang w:val="en-US"/>
        </w:rPr>
        <w:t>Hsu W-C, Chang C-C, Lin Y-J, Yang F-C, Lin L-F, Chou K-N. The use of</w:t>
      </w:r>
    </w:p>
    <w:p w14:paraId="52C67294"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00"/>
          <w:sz w:val="15"/>
          <w:szCs w:val="15"/>
          <w:lang w:val="en-US"/>
        </w:rPr>
      </w:pPr>
      <w:r w:rsidRPr="00325488">
        <w:rPr>
          <w:rFonts w:ascii="MyriadPro-Light" w:eastAsia="MyriadPro-Light" w:cs="MyriadPro-Light"/>
          <w:color w:val="000000"/>
          <w:sz w:val="15"/>
          <w:szCs w:val="15"/>
          <w:lang w:val="en-US"/>
        </w:rPr>
        <w:t>wearable sensors for the movement assessment on muscle contraction</w:t>
      </w:r>
    </w:p>
    <w:p w14:paraId="222668EA"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00"/>
          <w:sz w:val="15"/>
          <w:szCs w:val="15"/>
          <w:lang w:val="en-US"/>
        </w:rPr>
      </w:pPr>
      <w:r w:rsidRPr="00325488">
        <w:rPr>
          <w:rFonts w:ascii="MyriadPro-Light" w:eastAsia="MyriadPro-Light" w:cs="MyriadPro-Light"/>
          <w:color w:val="000000"/>
          <w:sz w:val="15"/>
          <w:szCs w:val="15"/>
          <w:lang w:val="en-US"/>
        </w:rPr>
        <w:t>sequences in post-stroke patients during sit-to-stand. Sensors</w:t>
      </w:r>
    </w:p>
    <w:p w14:paraId="3693A7FC"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00"/>
          <w:sz w:val="15"/>
          <w:szCs w:val="15"/>
          <w:lang w:val="en-US"/>
        </w:rPr>
      </w:pPr>
      <w:r w:rsidRPr="00325488">
        <w:rPr>
          <w:rFonts w:ascii="MyriadPro-Light" w:eastAsia="MyriadPro-Light" w:cs="MyriadPro-Light"/>
          <w:color w:val="000000"/>
          <w:sz w:val="15"/>
          <w:szCs w:val="15"/>
          <w:lang w:val="en-US"/>
        </w:rPr>
        <w:t xml:space="preserve">(Basel). 2019;19(3):657. </w:t>
      </w:r>
      <w:r w:rsidRPr="00325488">
        <w:rPr>
          <w:rFonts w:ascii="MyriadPro-Light" w:eastAsia="MyriadPro-Light" w:cs="MyriadPro-Light"/>
          <w:color w:val="0000FF"/>
          <w:sz w:val="15"/>
          <w:szCs w:val="15"/>
          <w:lang w:val="en-US"/>
        </w:rPr>
        <w:t>http:// www. mdpi. com/ 1424- 8220/ 19/3/ 657</w:t>
      </w:r>
      <w:r w:rsidRPr="00325488">
        <w:rPr>
          <w:rFonts w:ascii="MyriadPro-Light" w:eastAsia="MyriadPro-Light" w:cs="MyriadPro-Light"/>
          <w:color w:val="000000"/>
          <w:sz w:val="15"/>
          <w:szCs w:val="15"/>
          <w:lang w:val="en-US"/>
        </w:rPr>
        <w:t>.</w:t>
      </w:r>
    </w:p>
    <w:p w14:paraId="5CAAA35D" w14:textId="77777777" w:rsidR="0004463C" w:rsidRPr="00325488" w:rsidRDefault="0004463C" w:rsidP="0004463C">
      <w:pPr>
        <w:pStyle w:val="CommentText"/>
        <w:rPr>
          <w:rFonts w:ascii="MyriadPro-Light" w:eastAsia="MyriadPro-Light" w:cs="MyriadPro-Light"/>
          <w:color w:val="000000"/>
          <w:sz w:val="15"/>
          <w:szCs w:val="15"/>
          <w:lang w:val="en-US"/>
        </w:rPr>
      </w:pPr>
      <w:r w:rsidRPr="00325488">
        <w:rPr>
          <w:rFonts w:ascii="MyriadPro-Light" w:eastAsia="MyriadPro-Light" w:cs="MyriadPro-Light"/>
          <w:color w:val="000000"/>
          <w:sz w:val="15"/>
          <w:szCs w:val="15"/>
          <w:lang w:val="en-US"/>
        </w:rPr>
        <w:t>Accessed 10 May 2021</w:t>
      </w:r>
    </w:p>
    <w:p w14:paraId="373DE56B" w14:textId="77777777" w:rsidR="0004463C" w:rsidRPr="00325488" w:rsidRDefault="0004463C" w:rsidP="0004463C">
      <w:pPr>
        <w:pStyle w:val="CommentText"/>
        <w:rPr>
          <w:rFonts w:ascii="MyriadPro-Light" w:eastAsia="MyriadPro-Light" w:cs="MyriadPro-Light"/>
          <w:color w:val="000000"/>
          <w:sz w:val="15"/>
          <w:szCs w:val="15"/>
          <w:lang w:val="en-US"/>
        </w:rPr>
      </w:pPr>
    </w:p>
    <w:p w14:paraId="3DD41D60" w14:textId="45C52589" w:rsidR="0004463C" w:rsidRDefault="0004463C" w:rsidP="0004463C">
      <w:pPr>
        <w:pStyle w:val="CommentText"/>
      </w:pPr>
    </w:p>
  </w:comment>
  <w:comment w:id="119" w:author="Ghislieri  Marco" w:date="2022-11-13T15:42:00Z" w:initials="GM">
    <w:p w14:paraId="35F105F1" w14:textId="77777777" w:rsidR="0004463C" w:rsidRPr="00325488" w:rsidRDefault="0004463C" w:rsidP="0004463C">
      <w:pPr>
        <w:autoSpaceDE w:val="0"/>
        <w:autoSpaceDN w:val="0"/>
        <w:adjustRightInd w:val="0"/>
        <w:spacing w:after="0" w:line="240" w:lineRule="auto"/>
        <w:rPr>
          <w:rFonts w:ascii="MyriadPro-Light" w:eastAsia="MyriadPro-Light" w:cs="MyriadPro-Light"/>
          <w:sz w:val="15"/>
          <w:szCs w:val="15"/>
          <w:lang w:val="en-US"/>
        </w:rPr>
      </w:pPr>
      <w:r>
        <w:rPr>
          <w:rStyle w:val="CommentReference"/>
        </w:rPr>
        <w:annotationRef/>
      </w:r>
      <w:r w:rsidRPr="00325488">
        <w:rPr>
          <w:rFonts w:ascii="MyriadPro-Light" w:eastAsia="MyriadPro-Light" w:cs="MyriadPro-Light"/>
          <w:sz w:val="15"/>
          <w:szCs w:val="15"/>
          <w:lang w:val="en-US"/>
        </w:rPr>
        <w:t>Hodges PW, Bui BH. A comparison of computer-based methods for the</w:t>
      </w:r>
    </w:p>
    <w:p w14:paraId="7A7DB534" w14:textId="77777777" w:rsidR="0004463C" w:rsidRPr="00325488" w:rsidRDefault="0004463C" w:rsidP="0004463C">
      <w:pPr>
        <w:autoSpaceDE w:val="0"/>
        <w:autoSpaceDN w:val="0"/>
        <w:adjustRightInd w:val="0"/>
        <w:spacing w:after="0" w:line="240" w:lineRule="auto"/>
        <w:rPr>
          <w:rFonts w:ascii="MyriadPro-Light" w:eastAsia="MyriadPro-Light" w:cs="MyriadPro-Light"/>
          <w:sz w:val="15"/>
          <w:szCs w:val="15"/>
          <w:lang w:val="en-US"/>
        </w:rPr>
      </w:pPr>
      <w:r w:rsidRPr="00325488">
        <w:rPr>
          <w:rFonts w:ascii="MyriadPro-Light" w:eastAsia="MyriadPro-Light" w:cs="MyriadPro-Light"/>
          <w:sz w:val="15"/>
          <w:szCs w:val="15"/>
          <w:lang w:val="en-US"/>
        </w:rPr>
        <w:t>determination of onset of muscle contraction using electromyography.</w:t>
      </w:r>
    </w:p>
    <w:p w14:paraId="439D971C" w14:textId="77777777" w:rsidR="0004463C" w:rsidRPr="00325488" w:rsidRDefault="0004463C" w:rsidP="0004463C">
      <w:pPr>
        <w:autoSpaceDE w:val="0"/>
        <w:autoSpaceDN w:val="0"/>
        <w:adjustRightInd w:val="0"/>
        <w:spacing w:after="0" w:line="240" w:lineRule="auto"/>
        <w:rPr>
          <w:rFonts w:ascii="MyriadPro-Light" w:eastAsia="MyriadPro-Light" w:cs="MyriadPro-Light"/>
          <w:sz w:val="15"/>
          <w:szCs w:val="15"/>
          <w:lang w:val="en-US"/>
        </w:rPr>
      </w:pPr>
      <w:r w:rsidRPr="00325488">
        <w:rPr>
          <w:rFonts w:ascii="MyriadPro-Light" w:eastAsia="MyriadPro-Light" w:cs="MyriadPro-Light"/>
          <w:sz w:val="15"/>
          <w:szCs w:val="15"/>
          <w:lang w:val="en-US"/>
        </w:rPr>
        <w:t>Electroencephalogr Clin Neurophysiol Electromyogr Mot Control.</w:t>
      </w:r>
    </w:p>
    <w:p w14:paraId="3BF45022" w14:textId="0FBAD388" w:rsidR="0004463C" w:rsidRDefault="0004463C" w:rsidP="0004463C">
      <w:pPr>
        <w:pStyle w:val="CommentText"/>
      </w:pPr>
      <w:r w:rsidRPr="00325488">
        <w:rPr>
          <w:rFonts w:ascii="MyriadPro-Light" w:eastAsia="MyriadPro-Light" w:cs="MyriadPro-Light"/>
          <w:sz w:val="15"/>
          <w:szCs w:val="15"/>
          <w:lang w:val="en-US"/>
        </w:rPr>
        <w:t>1996;101(6):511</w:t>
      </w:r>
      <w:r w:rsidRPr="00325488">
        <w:rPr>
          <w:rFonts w:ascii="MyriadPro-Light" w:eastAsia="MyriadPro-Light" w:cs="MyriadPro-Light" w:hint="eastAsia"/>
          <w:sz w:val="15"/>
          <w:szCs w:val="15"/>
          <w:lang w:val="en-US"/>
        </w:rPr>
        <w:t>–</w:t>
      </w:r>
      <w:r w:rsidRPr="00325488">
        <w:rPr>
          <w:rFonts w:ascii="MyriadPro-Light" w:eastAsia="MyriadPro-Light" w:cs="MyriadPro-Light"/>
          <w:sz w:val="15"/>
          <w:szCs w:val="15"/>
          <w:lang w:val="en-US"/>
        </w:rPr>
        <w:t>9.</w:t>
      </w:r>
    </w:p>
  </w:comment>
  <w:comment w:id="124" w:author="Ghislieri  Marco" w:date="2022-11-13T15:43:00Z" w:initials="GM">
    <w:p w14:paraId="28731BF6"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00"/>
          <w:sz w:val="15"/>
          <w:szCs w:val="15"/>
          <w:lang w:val="en-US"/>
        </w:rPr>
      </w:pPr>
      <w:r>
        <w:rPr>
          <w:rStyle w:val="CommentReference"/>
        </w:rPr>
        <w:annotationRef/>
      </w:r>
      <w:r w:rsidRPr="00325488">
        <w:rPr>
          <w:rFonts w:ascii="MyriadPro-Light" w:eastAsia="MyriadPro-Light" w:cs="MyriadPro-Light"/>
          <w:color w:val="000000"/>
          <w:sz w:val="15"/>
          <w:szCs w:val="15"/>
          <w:lang w:val="en-US"/>
        </w:rPr>
        <w:t>Bonato P, D</w:t>
      </w:r>
      <w:r w:rsidRPr="00325488">
        <w:rPr>
          <w:rFonts w:ascii="MyriadPro-Light" w:eastAsia="MyriadPro-Light" w:cs="MyriadPro-Light" w:hint="eastAsia"/>
          <w:color w:val="000000"/>
          <w:sz w:val="15"/>
          <w:szCs w:val="15"/>
          <w:lang w:val="en-US"/>
        </w:rPr>
        <w:t>’</w:t>
      </w:r>
      <w:r w:rsidRPr="00325488">
        <w:rPr>
          <w:rFonts w:ascii="MyriadPro-Light" w:eastAsia="MyriadPro-Light" w:cs="MyriadPro-Light"/>
          <w:color w:val="000000"/>
          <w:sz w:val="15"/>
          <w:szCs w:val="15"/>
          <w:lang w:val="en-US"/>
        </w:rPr>
        <w:t>Alessio T, Knaflitz M. A statistical method for the measurement</w:t>
      </w:r>
    </w:p>
    <w:p w14:paraId="63047A5E"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00"/>
          <w:sz w:val="15"/>
          <w:szCs w:val="15"/>
          <w:lang w:val="en-US"/>
        </w:rPr>
      </w:pPr>
      <w:r w:rsidRPr="00325488">
        <w:rPr>
          <w:rFonts w:ascii="MyriadPro-Light" w:eastAsia="MyriadPro-Light" w:cs="MyriadPro-Light"/>
          <w:color w:val="000000"/>
          <w:sz w:val="15"/>
          <w:szCs w:val="15"/>
          <w:lang w:val="en-US"/>
        </w:rPr>
        <w:t>of muscle activation intervals from surface myoelectric signal</w:t>
      </w:r>
    </w:p>
    <w:p w14:paraId="3DD7455C" w14:textId="77777777" w:rsidR="0004463C" w:rsidRPr="00325488" w:rsidRDefault="0004463C" w:rsidP="0004463C">
      <w:pPr>
        <w:autoSpaceDE w:val="0"/>
        <w:autoSpaceDN w:val="0"/>
        <w:adjustRightInd w:val="0"/>
        <w:spacing w:after="0" w:line="240" w:lineRule="auto"/>
        <w:rPr>
          <w:rFonts w:ascii="MyriadPro-Light" w:eastAsia="MyriadPro-Light" w:cs="MyriadPro-Light"/>
          <w:color w:val="0000FF"/>
          <w:sz w:val="15"/>
          <w:szCs w:val="15"/>
          <w:lang w:val="en-US"/>
        </w:rPr>
      </w:pPr>
      <w:r w:rsidRPr="00325488">
        <w:rPr>
          <w:rFonts w:ascii="MyriadPro-Light" w:eastAsia="MyriadPro-Light" w:cs="MyriadPro-Light"/>
          <w:color w:val="000000"/>
          <w:sz w:val="15"/>
          <w:szCs w:val="15"/>
          <w:lang w:val="en-US"/>
        </w:rPr>
        <w:t>during gait. IEEE Trans Biomed Eng. 1998;45(3):287</w:t>
      </w:r>
      <w:r w:rsidRPr="00325488">
        <w:rPr>
          <w:rFonts w:ascii="MyriadPro-Light" w:eastAsia="MyriadPro-Light" w:cs="MyriadPro-Light" w:hint="eastAsia"/>
          <w:color w:val="000000"/>
          <w:sz w:val="15"/>
          <w:szCs w:val="15"/>
          <w:lang w:val="en-US"/>
        </w:rPr>
        <w:t>–</w:t>
      </w:r>
      <w:r w:rsidRPr="00325488">
        <w:rPr>
          <w:rFonts w:ascii="MyriadPro-Light" w:eastAsia="MyriadPro-Light" w:cs="MyriadPro-Light"/>
          <w:color w:val="000000"/>
          <w:sz w:val="15"/>
          <w:szCs w:val="15"/>
          <w:lang w:val="en-US"/>
        </w:rPr>
        <w:t xml:space="preserve">99. </w:t>
      </w:r>
      <w:r w:rsidRPr="00325488">
        <w:rPr>
          <w:rFonts w:ascii="MyriadPro-Light" w:eastAsia="MyriadPro-Light" w:cs="MyriadPro-Light"/>
          <w:color w:val="0000FF"/>
          <w:sz w:val="15"/>
          <w:szCs w:val="15"/>
          <w:lang w:val="en-US"/>
        </w:rPr>
        <w:t>http:// ieeex</w:t>
      </w:r>
    </w:p>
    <w:p w14:paraId="7C36598C" w14:textId="068CB2C4" w:rsidR="0004463C" w:rsidRDefault="0004463C" w:rsidP="0004463C">
      <w:pPr>
        <w:pStyle w:val="CommentText"/>
      </w:pPr>
      <w:r w:rsidRPr="00325488">
        <w:rPr>
          <w:rFonts w:ascii="MyriadPro-Light" w:eastAsia="MyriadPro-Light" w:cs="MyriadPro-Light"/>
          <w:color w:val="0000FF"/>
          <w:sz w:val="15"/>
          <w:szCs w:val="15"/>
          <w:lang w:val="en-US"/>
        </w:rPr>
        <w:t>plore. ieee. org/ docum ent/ 661154/</w:t>
      </w:r>
      <w:r w:rsidRPr="00325488">
        <w:rPr>
          <w:rFonts w:ascii="MyriadPro-Light" w:eastAsia="MyriadPro-Light" w:cs="MyriadPro-Light"/>
          <w:color w:val="000000"/>
          <w:sz w:val="15"/>
          <w:szCs w:val="15"/>
          <w:lang w:val="en-US"/>
        </w:rPr>
        <w:t>. Accessed 6 Jun 2018.</w:t>
      </w:r>
    </w:p>
  </w:comment>
  <w:comment w:id="128" w:author="Ghislieri  Marco" w:date="2022-11-13T15:43:00Z" w:initials="GM">
    <w:p w14:paraId="142EE476" w14:textId="7C552AD4" w:rsidR="0004463C" w:rsidRDefault="0004463C">
      <w:pPr>
        <w:pStyle w:val="CommentText"/>
      </w:pPr>
      <w:r>
        <w:rPr>
          <w:rStyle w:val="CommentReference"/>
        </w:rPr>
        <w:annotationRef/>
      </w:r>
      <w:r>
        <w:t>Ghislieri et al. Long short-term memory (LSTM) recurrent neural network for muscle activity detection. Journal of NeuroEngineering and Rehabilitation (2021).</w:t>
      </w:r>
    </w:p>
  </w:comment>
  <w:comment w:id="148" w:author="Ghislieri  Marco" w:date="2022-11-13T16:05:00Z" w:initials="GM">
    <w:p w14:paraId="1EAD1B5E" w14:textId="77777777" w:rsidR="0004463C" w:rsidRDefault="0004463C">
      <w:pPr>
        <w:pStyle w:val="CommentText"/>
      </w:pPr>
      <w:r>
        <w:rPr>
          <w:rStyle w:val="CommentReference"/>
        </w:rPr>
        <w:annotationRef/>
      </w:r>
      <w:r>
        <w:t>Agostini et al. Normative EMG activation patterns of school-age children during gait. Gait and Posture (2010)</w:t>
      </w:r>
    </w:p>
    <w:p w14:paraId="426EE54F" w14:textId="77777777" w:rsidR="0004463C" w:rsidRDefault="0004463C">
      <w:pPr>
        <w:pStyle w:val="CommentText"/>
      </w:pPr>
    </w:p>
    <w:p w14:paraId="7E852E5D" w14:textId="61BCECC4" w:rsidR="0004463C" w:rsidRDefault="0004463C">
      <w:pPr>
        <w:pStyle w:val="CommentText"/>
      </w:pPr>
      <w:r>
        <w:t xml:space="preserve">Agostini et al. Does texting while walking really affect gait in young adults? J. </w:t>
      </w:r>
      <w:proofErr w:type="spellStart"/>
      <w:r>
        <w:t>Neuroeng</w:t>
      </w:r>
      <w:proofErr w:type="spellEnd"/>
      <w:r>
        <w:t xml:space="preserve">. </w:t>
      </w:r>
      <w:proofErr w:type="spellStart"/>
      <w:r>
        <w:t>Rehabil</w:t>
      </w:r>
      <w:proofErr w:type="spellEnd"/>
      <w:r>
        <w:t xml:space="preserve"> (2015).</w:t>
      </w:r>
    </w:p>
  </w:comment>
  <w:comment w:id="169" w:author="Ghislieri  Marco" w:date="2022-11-13T16:31:00Z" w:initials="GM">
    <w:p w14:paraId="15BE335B" w14:textId="77777777" w:rsidR="0004463C" w:rsidRDefault="0004463C" w:rsidP="0004463C">
      <w:pPr>
        <w:autoSpaceDE w:val="0"/>
        <w:autoSpaceDN w:val="0"/>
        <w:adjustRightInd w:val="0"/>
        <w:spacing w:after="0" w:line="240" w:lineRule="auto"/>
        <w:rPr>
          <w:rFonts w:ascii="Times-Roman" w:hAnsi="Times-Roman" w:cs="Times-Roman"/>
          <w:sz w:val="16"/>
          <w:szCs w:val="16"/>
          <w:lang w:val="en-US"/>
        </w:rPr>
      </w:pPr>
      <w:r>
        <w:rPr>
          <w:rStyle w:val="CommentReference"/>
        </w:rPr>
        <w:annotationRef/>
      </w:r>
      <w:r w:rsidRPr="00765FB6">
        <w:rPr>
          <w:rFonts w:ascii="Times-Roman" w:hAnsi="Times-Roman" w:cs="Times-Roman"/>
          <w:sz w:val="16"/>
          <w:szCs w:val="16"/>
          <w:lang w:val="en-US"/>
        </w:rPr>
        <w:t>S. Rosati, V. Agostini, M. Knaflitz, and G. Balestra, “Muscle activation</w:t>
      </w:r>
      <w:r>
        <w:rPr>
          <w:rFonts w:ascii="Times-Roman" w:hAnsi="Times-Roman" w:cs="Times-Roman"/>
          <w:sz w:val="16"/>
          <w:szCs w:val="16"/>
          <w:lang w:val="en-US"/>
        </w:rPr>
        <w:t xml:space="preserve"> </w:t>
      </w:r>
      <w:r w:rsidRPr="00765FB6">
        <w:rPr>
          <w:rFonts w:ascii="Times-Roman" w:hAnsi="Times-Roman" w:cs="Times-Roman"/>
          <w:sz w:val="16"/>
          <w:szCs w:val="16"/>
          <w:lang w:val="en-US"/>
        </w:rPr>
        <w:t xml:space="preserve">patterns during gait: A hierarchical clustering analysis,” </w:t>
      </w:r>
      <w:r w:rsidRPr="00765FB6">
        <w:rPr>
          <w:rFonts w:ascii="Times-Italic" w:hAnsi="Times-Italic" w:cs="Times-Italic"/>
          <w:i/>
          <w:iCs/>
          <w:sz w:val="16"/>
          <w:szCs w:val="16"/>
          <w:lang w:val="en-US"/>
        </w:rPr>
        <w:t>Biomed. Signal</w:t>
      </w:r>
      <w:r>
        <w:rPr>
          <w:rFonts w:ascii="Times-Italic" w:hAnsi="Times-Italic" w:cs="Times-Italic"/>
          <w:i/>
          <w:iCs/>
          <w:sz w:val="16"/>
          <w:szCs w:val="16"/>
          <w:lang w:val="en-US"/>
        </w:rPr>
        <w:t xml:space="preserve"> </w:t>
      </w:r>
      <w:r w:rsidRPr="00765FB6">
        <w:rPr>
          <w:rFonts w:ascii="Times-Italic" w:hAnsi="Times-Italic" w:cs="Times-Italic"/>
          <w:i/>
          <w:iCs/>
          <w:sz w:val="16"/>
          <w:szCs w:val="16"/>
          <w:lang w:val="en-US"/>
        </w:rPr>
        <w:t>Process. Control</w:t>
      </w:r>
      <w:r w:rsidRPr="00765FB6">
        <w:rPr>
          <w:rFonts w:ascii="Times-Roman" w:hAnsi="Times-Roman" w:cs="Times-Roman"/>
          <w:sz w:val="16"/>
          <w:szCs w:val="16"/>
          <w:lang w:val="en-US"/>
        </w:rPr>
        <w:t>, vol. 31, pp. 463–469, Jan. 2017.</w:t>
      </w:r>
    </w:p>
    <w:p w14:paraId="3CC4DD3C" w14:textId="77777777" w:rsidR="0004463C" w:rsidRPr="00765FB6" w:rsidRDefault="0004463C" w:rsidP="0004463C">
      <w:pPr>
        <w:autoSpaceDE w:val="0"/>
        <w:autoSpaceDN w:val="0"/>
        <w:adjustRightInd w:val="0"/>
        <w:spacing w:after="0" w:line="240" w:lineRule="auto"/>
        <w:rPr>
          <w:rFonts w:ascii="Times-Roman" w:hAnsi="Times-Roman" w:cs="Times-Roman"/>
          <w:sz w:val="16"/>
          <w:szCs w:val="16"/>
          <w:lang w:val="en-US"/>
        </w:rPr>
      </w:pPr>
    </w:p>
    <w:p w14:paraId="59C95678" w14:textId="676822F5" w:rsidR="0004463C" w:rsidRDefault="0004463C" w:rsidP="0004463C">
      <w:pPr>
        <w:pStyle w:val="CommentText"/>
      </w:pPr>
      <w:r w:rsidRPr="00765FB6">
        <w:rPr>
          <w:rFonts w:ascii="Times-Roman" w:hAnsi="Times-Roman" w:cs="Times-Roman"/>
          <w:sz w:val="16"/>
          <w:szCs w:val="16"/>
          <w:lang w:val="en-US"/>
        </w:rPr>
        <w:t>S. Rosati, C. Castagneri, V. Agostini, M. Knaflitz, and G. Balestra, “Muscle contractions in cyclic movements: Optimization of CIMAP</w:t>
      </w:r>
      <w:r>
        <w:rPr>
          <w:rFonts w:ascii="Times-Roman" w:hAnsi="Times-Roman" w:cs="Times-Roman"/>
          <w:sz w:val="16"/>
          <w:szCs w:val="16"/>
          <w:lang w:val="en-US"/>
        </w:rPr>
        <w:t xml:space="preserve"> </w:t>
      </w:r>
      <w:r w:rsidRPr="00765FB6">
        <w:rPr>
          <w:rFonts w:ascii="Times-Roman" w:hAnsi="Times-Roman" w:cs="Times-Roman"/>
          <w:sz w:val="16"/>
          <w:szCs w:val="16"/>
          <w:lang w:val="en-US"/>
        </w:rPr>
        <w:t xml:space="preserve">algorithm,” in </w:t>
      </w:r>
      <w:r w:rsidRPr="00765FB6">
        <w:rPr>
          <w:rFonts w:ascii="Times-Italic" w:hAnsi="Times-Italic" w:cs="Times-Italic"/>
          <w:i/>
          <w:iCs/>
          <w:sz w:val="16"/>
          <w:szCs w:val="16"/>
          <w:lang w:val="en-US"/>
        </w:rPr>
        <w:t xml:space="preserve">Proc. </w:t>
      </w:r>
      <w:proofErr w:type="spellStart"/>
      <w:r w:rsidRPr="00765FB6">
        <w:rPr>
          <w:rFonts w:ascii="Times-Italic" w:hAnsi="Times-Italic" w:cs="Times-Italic"/>
          <w:i/>
          <w:iCs/>
          <w:sz w:val="16"/>
          <w:szCs w:val="16"/>
          <w:lang w:val="en-US"/>
        </w:rPr>
        <w:t>Annu</w:t>
      </w:r>
      <w:proofErr w:type="spellEnd"/>
      <w:r w:rsidRPr="00765FB6">
        <w:rPr>
          <w:rFonts w:ascii="Times-Italic" w:hAnsi="Times-Italic" w:cs="Times-Italic"/>
          <w:i/>
          <w:iCs/>
          <w:sz w:val="16"/>
          <w:szCs w:val="16"/>
          <w:lang w:val="en-US"/>
        </w:rPr>
        <w:t xml:space="preserve">. Int. Conf. IEEE Eng. Med. </w:t>
      </w:r>
      <w:r w:rsidRPr="006A2F54">
        <w:rPr>
          <w:rFonts w:ascii="Times-Italic" w:hAnsi="Times-Italic" w:cs="Times-Italic"/>
          <w:i/>
          <w:iCs/>
          <w:sz w:val="16"/>
          <w:szCs w:val="16"/>
          <w:lang w:val="en-US"/>
        </w:rPr>
        <w:t>Biol. Soc. (EMBS)</w:t>
      </w:r>
      <w:r w:rsidRPr="006A2F54">
        <w:rPr>
          <w:rFonts w:ascii="Times-Roman" w:hAnsi="Times-Roman" w:cs="Times-Roman"/>
          <w:sz w:val="16"/>
          <w:szCs w:val="16"/>
          <w:lang w:val="en-US"/>
        </w:rPr>
        <w:t>, Jul. 2017, pp. 58–61.</w:t>
      </w:r>
    </w:p>
  </w:comment>
  <w:comment w:id="188" w:author="Ghislieri  Marco" w:date="2022-11-13T15:52:00Z" w:initials="GM">
    <w:p w14:paraId="71A424CA" w14:textId="3B19C4E4" w:rsidR="0004463C" w:rsidRPr="00325488" w:rsidRDefault="0004463C" w:rsidP="0004463C">
      <w:pPr>
        <w:autoSpaceDE w:val="0"/>
        <w:autoSpaceDN w:val="0"/>
        <w:adjustRightInd w:val="0"/>
        <w:spacing w:after="0" w:line="240" w:lineRule="auto"/>
        <w:rPr>
          <w:rFonts w:ascii="Times-Roman" w:hAnsi="Times-Roman" w:cs="Times-Roman"/>
          <w:sz w:val="16"/>
          <w:szCs w:val="16"/>
          <w:lang w:val="en-US"/>
        </w:rPr>
      </w:pPr>
      <w:r>
        <w:rPr>
          <w:rStyle w:val="CommentReference"/>
        </w:rPr>
        <w:annotationRef/>
      </w:r>
      <w:r w:rsidRPr="00325488">
        <w:rPr>
          <w:rFonts w:ascii="Times-Roman" w:hAnsi="Times-Roman" w:cs="Times-Roman"/>
          <w:sz w:val="16"/>
          <w:szCs w:val="16"/>
        </w:rPr>
        <w:t xml:space="preserve">C. Castagneri, V. Agostini, G. Balestra, M. Knaflitz, M. Carlone, and G. Massazza, “EMG asymmetry index in cyclic movements,” in </w:t>
      </w:r>
      <w:r w:rsidRPr="00325488">
        <w:rPr>
          <w:rFonts w:ascii="Times-Italic" w:hAnsi="Times-Italic" w:cs="Times-Italic"/>
          <w:i/>
          <w:iCs/>
          <w:sz w:val="16"/>
          <w:szCs w:val="16"/>
        </w:rPr>
        <w:t xml:space="preserve">Proc. </w:t>
      </w:r>
      <w:r w:rsidRPr="00325488">
        <w:rPr>
          <w:rFonts w:ascii="Times-Italic" w:hAnsi="Times-Italic" w:cs="Times-Italic"/>
          <w:i/>
          <w:iCs/>
          <w:sz w:val="16"/>
          <w:szCs w:val="16"/>
          <w:lang w:val="en-US"/>
        </w:rPr>
        <w:t>IEEE Life Sci. Conf. (LSC)</w:t>
      </w:r>
      <w:r w:rsidRPr="00325488">
        <w:rPr>
          <w:rFonts w:ascii="Times-Roman" w:hAnsi="Times-Roman" w:cs="Times-Roman"/>
          <w:sz w:val="16"/>
          <w:szCs w:val="16"/>
          <w:lang w:val="en-US"/>
        </w:rPr>
        <w:t>, Oct. 2018, pp. 223–226.</w:t>
      </w:r>
    </w:p>
    <w:p w14:paraId="66A33A50" w14:textId="77777777" w:rsidR="0004463C" w:rsidRPr="00325488" w:rsidRDefault="0004463C" w:rsidP="0004463C">
      <w:pPr>
        <w:autoSpaceDE w:val="0"/>
        <w:autoSpaceDN w:val="0"/>
        <w:adjustRightInd w:val="0"/>
        <w:spacing w:after="0" w:line="240" w:lineRule="auto"/>
        <w:rPr>
          <w:rFonts w:ascii="Times-Roman" w:hAnsi="Times-Roman" w:cs="Times-Roman"/>
          <w:sz w:val="16"/>
          <w:szCs w:val="16"/>
          <w:lang w:val="en-US"/>
        </w:rPr>
      </w:pPr>
    </w:p>
    <w:p w14:paraId="69B81B31" w14:textId="0C547A81" w:rsidR="0004463C" w:rsidRPr="00325488" w:rsidRDefault="0004463C" w:rsidP="0004463C">
      <w:pPr>
        <w:autoSpaceDE w:val="0"/>
        <w:autoSpaceDN w:val="0"/>
        <w:adjustRightInd w:val="0"/>
        <w:spacing w:after="0" w:line="240" w:lineRule="auto"/>
        <w:rPr>
          <w:rFonts w:ascii="Times-Roman" w:hAnsi="Times-Roman" w:cs="Times-Roman"/>
          <w:sz w:val="16"/>
          <w:szCs w:val="16"/>
          <w:lang w:val="en-US"/>
        </w:rPr>
      </w:pPr>
      <w:r w:rsidRPr="00325488">
        <w:rPr>
          <w:rFonts w:ascii="Times-Roman" w:hAnsi="Times-Roman" w:cs="Times-Roman"/>
          <w:sz w:val="16"/>
          <w:szCs w:val="16"/>
          <w:lang w:val="en-US"/>
        </w:rPr>
        <w:t xml:space="preserve">C. Castagneri, V. Agostini, S. Rosati, G. Balestra, and M. Knaflitz, “Asymmetry index in muscle activations,” </w:t>
      </w:r>
      <w:r w:rsidRPr="00325488">
        <w:rPr>
          <w:rFonts w:ascii="Times-Italic" w:hAnsi="Times-Italic" w:cs="Times-Italic"/>
          <w:i/>
          <w:iCs/>
          <w:sz w:val="16"/>
          <w:szCs w:val="16"/>
          <w:lang w:val="en-US"/>
        </w:rPr>
        <w:t>IEEE Trans. Neural Syst. Rehabil. Eng.</w:t>
      </w:r>
      <w:r w:rsidRPr="00325488">
        <w:rPr>
          <w:rFonts w:ascii="Times-Roman" w:hAnsi="Times-Roman" w:cs="Times-Roman"/>
          <w:sz w:val="16"/>
          <w:szCs w:val="16"/>
          <w:lang w:val="en-US"/>
        </w:rPr>
        <w:t>, vol. 27, no. 4, pp. 772–779, Apr. 2019.</w:t>
      </w:r>
    </w:p>
    <w:p w14:paraId="1FEC510D" w14:textId="77777777" w:rsidR="0004463C" w:rsidRPr="00325488" w:rsidRDefault="0004463C" w:rsidP="0004463C">
      <w:pPr>
        <w:autoSpaceDE w:val="0"/>
        <w:autoSpaceDN w:val="0"/>
        <w:adjustRightInd w:val="0"/>
        <w:spacing w:after="0" w:line="240" w:lineRule="auto"/>
        <w:rPr>
          <w:rFonts w:ascii="Times-Roman" w:hAnsi="Times-Roman" w:cs="Times-Roman"/>
          <w:sz w:val="16"/>
          <w:szCs w:val="16"/>
          <w:lang w:val="en-US"/>
        </w:rPr>
      </w:pPr>
    </w:p>
    <w:p w14:paraId="6FEEDED0" w14:textId="7A2392EA" w:rsidR="0004463C" w:rsidRDefault="0004463C" w:rsidP="0004463C">
      <w:pPr>
        <w:autoSpaceDE w:val="0"/>
        <w:autoSpaceDN w:val="0"/>
        <w:adjustRightInd w:val="0"/>
        <w:spacing w:after="0" w:line="240" w:lineRule="auto"/>
      </w:pPr>
      <w:r w:rsidRPr="00325488">
        <w:rPr>
          <w:rFonts w:ascii="Times-Roman" w:hAnsi="Times-Roman" w:cs="Times-Roman"/>
          <w:sz w:val="16"/>
          <w:szCs w:val="16"/>
          <w:lang w:val="en-US"/>
        </w:rPr>
        <w:t xml:space="preserve">C. Castagneri, V. Agostini, S. Rosati, G. Balestra, and M. Knaflitz, “Longitudinal assessment of muscle function after Total Hip Arthroplasty: Use of clustering to extract principal activations from EMG signals,” in </w:t>
      </w:r>
      <w:r w:rsidRPr="00325488">
        <w:rPr>
          <w:rFonts w:ascii="Times-Italic" w:hAnsi="Times-Italic" w:cs="Times-Italic"/>
          <w:i/>
          <w:iCs/>
          <w:sz w:val="16"/>
          <w:szCs w:val="16"/>
          <w:lang w:val="en-US"/>
        </w:rPr>
        <w:t xml:space="preserve">Proc. </w:t>
      </w:r>
      <w:r w:rsidRPr="00682542">
        <w:rPr>
          <w:rFonts w:ascii="Times-Italic" w:hAnsi="Times-Italic" w:cs="Times-Italic"/>
          <w:i/>
          <w:iCs/>
          <w:sz w:val="16"/>
          <w:szCs w:val="16"/>
          <w:lang w:val="it-IT"/>
        </w:rPr>
        <w:t xml:space="preserve">IEEE Int. </w:t>
      </w:r>
      <w:r w:rsidRPr="00325488">
        <w:rPr>
          <w:rFonts w:ascii="Times-Italic" w:hAnsi="Times-Italic" w:cs="Times-Italic"/>
          <w:i/>
          <w:iCs/>
          <w:sz w:val="16"/>
          <w:szCs w:val="16"/>
          <w:lang w:val="en-US"/>
        </w:rPr>
        <w:t>Symp. Med. Meas. Appl. (MeMeA)</w:t>
      </w:r>
      <w:r w:rsidRPr="00325488">
        <w:rPr>
          <w:rFonts w:ascii="Times-Roman" w:hAnsi="Times-Roman" w:cs="Times-Roman"/>
          <w:sz w:val="16"/>
          <w:szCs w:val="16"/>
          <w:lang w:val="en-US"/>
        </w:rPr>
        <w:t>, Jun. 2018, pp. 1–5.</w:t>
      </w:r>
    </w:p>
  </w:comment>
  <w:comment w:id="213" w:author="Ghislieri  Marco" w:date="2022-11-13T17:25:00Z" w:initials="GM">
    <w:p w14:paraId="41EE393D" w14:textId="4E645880" w:rsidR="00682542" w:rsidRPr="00325488" w:rsidRDefault="00682542">
      <w:pPr>
        <w:pStyle w:val="CommentText"/>
        <w:rPr>
          <w:lang w:val="it-IT"/>
        </w:rPr>
      </w:pPr>
      <w:r>
        <w:rPr>
          <w:rStyle w:val="CommentReference"/>
        </w:rPr>
        <w:annotationRef/>
      </w:r>
      <w:r>
        <w:t xml:space="preserve">Agostini et al. Gait parameters and muscle activation patterns at 3, 6, and 12 months after total hip arthroplasty. </w:t>
      </w:r>
      <w:r w:rsidRPr="00325488">
        <w:rPr>
          <w:lang w:val="it-IT"/>
        </w:rPr>
        <w:t>J. Arthroplasty (2014)</w:t>
      </w:r>
    </w:p>
  </w:comment>
  <w:comment w:id="237" w:author="Ghislieri  Marco" w:date="2022-10-30T17:34:00Z" w:initials="GM">
    <w:p w14:paraId="33233C14" w14:textId="77777777" w:rsidR="0085466B" w:rsidRPr="00D8444B" w:rsidRDefault="0085466B" w:rsidP="0085466B">
      <w:pPr>
        <w:pStyle w:val="CommentText"/>
        <w:rPr>
          <w:lang w:val="it-IT"/>
        </w:rPr>
      </w:pPr>
      <w:r>
        <w:rPr>
          <w:rStyle w:val="CommentReference"/>
        </w:rPr>
        <w:annotationRef/>
      </w:r>
      <w:r w:rsidRPr="00D8444B">
        <w:rPr>
          <w:lang w:val="it-IT"/>
        </w:rPr>
        <w:t xml:space="preserve">La gait </w:t>
      </w:r>
      <w:proofErr w:type="spellStart"/>
      <w:r w:rsidRPr="00D8444B">
        <w:rPr>
          <w:lang w:val="it-IT"/>
        </w:rPr>
        <w:t>analysis</w:t>
      </w:r>
      <w:proofErr w:type="spellEnd"/>
      <w:r w:rsidRPr="00D8444B">
        <w:rPr>
          <w:lang w:val="it-IT"/>
        </w:rPr>
        <w:t xml:space="preserve"> comprende molti altri aspetti oltre a quelli relativ</w:t>
      </w:r>
      <w:r>
        <w:rPr>
          <w:lang w:val="it-IT"/>
        </w:rPr>
        <w:t>i al segnale sEMG. Mi concentrerei solo su quest’ultimo e sulle sue valutazioni temporali mediante l’estrazione degli intervalli di attivazione. Perché sono importanti? Quali sono i possibili campi applicazione? Come si possono estrarre?</w:t>
      </w:r>
    </w:p>
  </w:comment>
  <w:comment w:id="239" w:author="Ghislieri  Marco" w:date="2022-10-30T17:38:00Z" w:initials="GM">
    <w:p w14:paraId="69C497D7" w14:textId="77777777" w:rsidR="0085466B" w:rsidRPr="00D8444B" w:rsidRDefault="0085466B" w:rsidP="0085466B">
      <w:pPr>
        <w:pStyle w:val="CommentText"/>
        <w:rPr>
          <w:lang w:val="it-IT"/>
        </w:rPr>
      </w:pPr>
      <w:r>
        <w:rPr>
          <w:rStyle w:val="CommentReference"/>
        </w:rPr>
        <w:annotationRef/>
      </w:r>
      <w:r w:rsidRPr="00D8444B">
        <w:rPr>
          <w:lang w:val="it-IT"/>
        </w:rPr>
        <w:t xml:space="preserve">Non mi è molto chiara la necessità di citare la SGA in questo draft. </w:t>
      </w:r>
      <w:r>
        <w:rPr>
          <w:lang w:val="it-IT"/>
        </w:rPr>
        <w:t>Può starci a livello “storico”, ma non necessariamente per l’introduzione del CIMAP.</w:t>
      </w:r>
    </w:p>
  </w:comment>
  <w:comment w:id="240" w:author="Ghislieri  Marco" w:date="2022-10-30T17:39:00Z" w:initials="GM">
    <w:p w14:paraId="3602055F" w14:textId="77777777" w:rsidR="0085466B" w:rsidRPr="00D8444B" w:rsidRDefault="0085466B" w:rsidP="0085466B">
      <w:pPr>
        <w:pStyle w:val="CommentText"/>
        <w:rPr>
          <w:lang w:val="it-IT"/>
        </w:rPr>
      </w:pPr>
      <w:r>
        <w:rPr>
          <w:rStyle w:val="CommentReference"/>
        </w:rPr>
        <w:annotationRef/>
      </w:r>
      <w:r w:rsidRPr="00D8444B">
        <w:rPr>
          <w:lang w:val="it-IT"/>
        </w:rPr>
        <w:t>Manca una motivazione all’uso d</w:t>
      </w:r>
      <w:r>
        <w:rPr>
          <w:lang w:val="it-IT"/>
        </w:rPr>
        <w:t>el CIMAP. Si dice che il segnale sEMG è caratterizzato da elevata variabilità, ma non perché dovrei usare il CIMAP per risolvere il problema.</w:t>
      </w:r>
    </w:p>
  </w:comment>
  <w:comment w:id="261" w:author="Ghislieri  Marco" w:date="2022-10-27T18:47:00Z" w:initials="GM">
    <w:p w14:paraId="2C9372C3" w14:textId="3EF27563" w:rsidR="00A17565" w:rsidRPr="00D8444B" w:rsidRDefault="00A17565">
      <w:pPr>
        <w:pStyle w:val="CommentText"/>
        <w:rPr>
          <w:lang w:val="it-IT"/>
        </w:rPr>
      </w:pPr>
      <w:r>
        <w:rPr>
          <w:rStyle w:val="CommentReference"/>
        </w:rPr>
        <w:annotationRef/>
      </w:r>
      <w:r w:rsidRPr="00D8444B">
        <w:rPr>
          <w:lang w:val="it-IT"/>
        </w:rPr>
        <w:t>Dettagliare processo in sottofasi?</w:t>
      </w:r>
    </w:p>
  </w:comment>
  <w:comment w:id="291" w:author="Ghislieri  Marco" w:date="2022-11-12T11:58:00Z" w:initials="GM">
    <w:p w14:paraId="4C93C8D8" w14:textId="77777777" w:rsidR="007A742C" w:rsidRDefault="007A742C" w:rsidP="007A742C">
      <w:pPr>
        <w:autoSpaceDE w:val="0"/>
        <w:autoSpaceDN w:val="0"/>
        <w:adjustRightInd w:val="0"/>
        <w:spacing w:after="0" w:line="240" w:lineRule="auto"/>
        <w:rPr>
          <w:rFonts w:ascii="Times-Roman" w:hAnsi="Times-Roman" w:cs="Times-Roman"/>
          <w:sz w:val="16"/>
          <w:szCs w:val="16"/>
          <w:lang w:val="en-US"/>
        </w:rPr>
      </w:pPr>
      <w:r>
        <w:rPr>
          <w:rStyle w:val="CommentReference"/>
        </w:rPr>
        <w:annotationRef/>
      </w:r>
      <w:r w:rsidRPr="00325488">
        <w:rPr>
          <w:rFonts w:ascii="Times-Roman" w:hAnsi="Times-Roman" w:cs="Times-Roman"/>
          <w:sz w:val="16"/>
          <w:szCs w:val="16"/>
          <w:lang w:val="it-IT"/>
        </w:rPr>
        <w:t xml:space="preserve">S. Rosati, V. Agostini, M. Knaflitz, and G. Balestra, “Muscle activation patterns during gait: A hierarchical clustering analysis,” </w:t>
      </w:r>
      <w:r w:rsidRPr="00325488">
        <w:rPr>
          <w:rFonts w:ascii="Times-Italic" w:hAnsi="Times-Italic" w:cs="Times-Italic"/>
          <w:i/>
          <w:iCs/>
          <w:sz w:val="16"/>
          <w:szCs w:val="16"/>
          <w:lang w:val="it-IT"/>
        </w:rPr>
        <w:t xml:space="preserve">Biomed. </w:t>
      </w:r>
      <w:r w:rsidRPr="00765FB6">
        <w:rPr>
          <w:rFonts w:ascii="Times-Italic" w:hAnsi="Times-Italic" w:cs="Times-Italic"/>
          <w:i/>
          <w:iCs/>
          <w:sz w:val="16"/>
          <w:szCs w:val="16"/>
          <w:lang w:val="en-US"/>
        </w:rPr>
        <w:t>Signal</w:t>
      </w:r>
      <w:r>
        <w:rPr>
          <w:rFonts w:ascii="Times-Italic" w:hAnsi="Times-Italic" w:cs="Times-Italic"/>
          <w:i/>
          <w:iCs/>
          <w:sz w:val="16"/>
          <w:szCs w:val="16"/>
          <w:lang w:val="en-US"/>
        </w:rPr>
        <w:t xml:space="preserve"> </w:t>
      </w:r>
      <w:r w:rsidRPr="00765FB6">
        <w:rPr>
          <w:rFonts w:ascii="Times-Italic" w:hAnsi="Times-Italic" w:cs="Times-Italic"/>
          <w:i/>
          <w:iCs/>
          <w:sz w:val="16"/>
          <w:szCs w:val="16"/>
          <w:lang w:val="en-US"/>
        </w:rPr>
        <w:t>Process. Control</w:t>
      </w:r>
      <w:r w:rsidRPr="00765FB6">
        <w:rPr>
          <w:rFonts w:ascii="Times-Roman" w:hAnsi="Times-Roman" w:cs="Times-Roman"/>
          <w:sz w:val="16"/>
          <w:szCs w:val="16"/>
          <w:lang w:val="en-US"/>
        </w:rPr>
        <w:t>, vol. 31, pp. 463–469, Jan. 2017.</w:t>
      </w:r>
    </w:p>
    <w:p w14:paraId="5C8CF3B6" w14:textId="77777777" w:rsidR="007A742C" w:rsidRPr="00765FB6" w:rsidRDefault="007A742C" w:rsidP="007A742C">
      <w:pPr>
        <w:autoSpaceDE w:val="0"/>
        <w:autoSpaceDN w:val="0"/>
        <w:adjustRightInd w:val="0"/>
        <w:spacing w:after="0" w:line="240" w:lineRule="auto"/>
        <w:rPr>
          <w:rFonts w:ascii="Times-Roman" w:hAnsi="Times-Roman" w:cs="Times-Roman"/>
          <w:sz w:val="16"/>
          <w:szCs w:val="16"/>
          <w:lang w:val="en-US"/>
        </w:rPr>
      </w:pPr>
    </w:p>
    <w:p w14:paraId="30F56337" w14:textId="266E86E1" w:rsidR="007A742C" w:rsidRDefault="007A742C" w:rsidP="007A742C">
      <w:pPr>
        <w:pStyle w:val="CommentText"/>
      </w:pPr>
      <w:r w:rsidRPr="00765FB6">
        <w:rPr>
          <w:rFonts w:ascii="Times-Roman" w:hAnsi="Times-Roman" w:cs="Times-Roman"/>
          <w:sz w:val="16"/>
          <w:szCs w:val="16"/>
          <w:lang w:val="en-US"/>
        </w:rPr>
        <w:t>S. Rosati, C. Castagneri, V. Agostini, M. Knaflitz, and G. Balestra, “Muscle contractions in cyclic movements: Optimization of CIMAP</w:t>
      </w:r>
      <w:r>
        <w:rPr>
          <w:rFonts w:ascii="Times-Roman" w:hAnsi="Times-Roman" w:cs="Times-Roman"/>
          <w:sz w:val="16"/>
          <w:szCs w:val="16"/>
          <w:lang w:val="en-US"/>
        </w:rPr>
        <w:t xml:space="preserve"> </w:t>
      </w:r>
      <w:r w:rsidRPr="00765FB6">
        <w:rPr>
          <w:rFonts w:ascii="Times-Roman" w:hAnsi="Times-Roman" w:cs="Times-Roman"/>
          <w:sz w:val="16"/>
          <w:szCs w:val="16"/>
          <w:lang w:val="en-US"/>
        </w:rPr>
        <w:t xml:space="preserve">algorithm,” in </w:t>
      </w:r>
      <w:r w:rsidRPr="00765FB6">
        <w:rPr>
          <w:rFonts w:ascii="Times-Italic" w:hAnsi="Times-Italic" w:cs="Times-Italic"/>
          <w:i/>
          <w:iCs/>
          <w:sz w:val="16"/>
          <w:szCs w:val="16"/>
          <w:lang w:val="en-US"/>
        </w:rPr>
        <w:t xml:space="preserve">Proc. </w:t>
      </w:r>
      <w:proofErr w:type="spellStart"/>
      <w:r w:rsidRPr="00765FB6">
        <w:rPr>
          <w:rFonts w:ascii="Times-Italic" w:hAnsi="Times-Italic" w:cs="Times-Italic"/>
          <w:i/>
          <w:iCs/>
          <w:sz w:val="16"/>
          <w:szCs w:val="16"/>
          <w:lang w:val="en-US"/>
        </w:rPr>
        <w:t>Annu</w:t>
      </w:r>
      <w:proofErr w:type="spellEnd"/>
      <w:r w:rsidRPr="00765FB6">
        <w:rPr>
          <w:rFonts w:ascii="Times-Italic" w:hAnsi="Times-Italic" w:cs="Times-Italic"/>
          <w:i/>
          <w:iCs/>
          <w:sz w:val="16"/>
          <w:szCs w:val="16"/>
          <w:lang w:val="en-US"/>
        </w:rPr>
        <w:t xml:space="preserve">. Int. Conf. IEEE Eng. Med. </w:t>
      </w:r>
      <w:r w:rsidRPr="006A2F54">
        <w:rPr>
          <w:rFonts w:ascii="Times-Italic" w:hAnsi="Times-Italic" w:cs="Times-Italic"/>
          <w:i/>
          <w:iCs/>
          <w:sz w:val="16"/>
          <w:szCs w:val="16"/>
          <w:lang w:val="en-US"/>
        </w:rPr>
        <w:t>Biol. Soc. (EMBS)</w:t>
      </w:r>
      <w:r w:rsidRPr="006A2F54">
        <w:rPr>
          <w:rFonts w:ascii="Times-Roman" w:hAnsi="Times-Roman" w:cs="Times-Roman"/>
          <w:sz w:val="16"/>
          <w:szCs w:val="16"/>
          <w:lang w:val="en-US"/>
        </w:rPr>
        <w:t>, Jul. 2017, pp. 58–61.</w:t>
      </w:r>
    </w:p>
  </w:comment>
  <w:comment w:id="518" w:author="Ghislieri  Marco" w:date="2022-11-13T17:37:00Z" w:initials="GM">
    <w:p w14:paraId="46D05947" w14:textId="661E4EDA" w:rsidR="00682542" w:rsidRPr="00325488" w:rsidRDefault="00682542">
      <w:pPr>
        <w:pStyle w:val="CommentText"/>
        <w:rPr>
          <w:lang w:val="it-IT"/>
        </w:rPr>
      </w:pPr>
      <w:r>
        <w:rPr>
          <w:rStyle w:val="CommentReference"/>
        </w:rPr>
        <w:annotationRef/>
      </w:r>
      <w:r w:rsidRPr="00325488">
        <w:rPr>
          <w:lang w:val="it-IT"/>
        </w:rPr>
        <w:t>Aggiornare sulla base dei miei commenti sopra.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2BAED" w15:done="0"/>
  <w15:commentEx w15:paraId="319DB6EC" w15:done="0"/>
  <w15:commentEx w15:paraId="6AC51952" w15:done="0"/>
  <w15:commentEx w15:paraId="344BE8F6" w15:done="0"/>
  <w15:commentEx w15:paraId="3DD41D60" w15:done="0"/>
  <w15:commentEx w15:paraId="3BF45022" w15:done="0"/>
  <w15:commentEx w15:paraId="7C36598C" w15:done="0"/>
  <w15:commentEx w15:paraId="142EE476" w15:done="0"/>
  <w15:commentEx w15:paraId="7E852E5D" w15:done="0"/>
  <w15:commentEx w15:paraId="59C95678" w15:done="0"/>
  <w15:commentEx w15:paraId="6FEEDED0" w15:done="0"/>
  <w15:commentEx w15:paraId="41EE393D" w15:done="0"/>
  <w15:commentEx w15:paraId="33233C14" w15:done="0"/>
  <w15:commentEx w15:paraId="69C497D7" w15:done="0"/>
  <w15:commentEx w15:paraId="3602055F" w15:done="0"/>
  <w15:commentEx w15:paraId="2C9372C3" w15:done="0"/>
  <w15:commentEx w15:paraId="30F56337" w15:done="0"/>
  <w15:commentEx w15:paraId="46D059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F4D7" w16cex:dateUtc="2022-11-12T09:32:00Z"/>
  <w16cex:commentExtensible w16cex:durableId="2719FD31" w16cex:dateUtc="2022-11-12T10:08:00Z"/>
  <w16cex:commentExtensible w16cex:durableId="271A01E3" w16cex:dateUtc="2022-11-12T10:28:00Z"/>
  <w16cex:commentExtensible w16cex:durableId="271A040E" w16cex:dateUtc="2022-11-12T10:37:00Z"/>
  <w16cex:commentExtensible w16cex:durableId="271B8DFF" w16cex:dateUtc="2022-11-13T14:38:00Z"/>
  <w16cex:commentExtensible w16cex:durableId="271B8ED6" w16cex:dateUtc="2022-11-13T14:42:00Z"/>
  <w16cex:commentExtensible w16cex:durableId="271B8F18" w16cex:dateUtc="2022-11-13T14:43:00Z"/>
  <w16cex:commentExtensible w16cex:durableId="271B8F26" w16cex:dateUtc="2022-11-13T14:43:00Z"/>
  <w16cex:commentExtensible w16cex:durableId="271B9453" w16cex:dateUtc="2022-11-13T15:05:00Z"/>
  <w16cex:commentExtensible w16cex:durableId="271B9A5B" w16cex:dateUtc="2022-11-13T15:31:00Z"/>
  <w16cex:commentExtensible w16cex:durableId="271B9143" w16cex:dateUtc="2022-11-13T14:52:00Z"/>
  <w16cex:commentExtensible w16cex:durableId="271BA70C" w16cex:dateUtc="2022-11-13T16:25:00Z"/>
  <w16cex:commentExtensible w16cex:durableId="271B8768" w16cex:dateUtc="2022-10-30T16:34:00Z"/>
  <w16cex:commentExtensible w16cex:durableId="271B8767" w16cex:dateUtc="2022-10-30T16:38:00Z"/>
  <w16cex:commentExtensible w16cex:durableId="271B8766" w16cex:dateUtc="2022-10-30T16:39:00Z"/>
  <w16cex:commentExtensible w16cex:durableId="270550D0" w16cex:dateUtc="2022-10-27T16:47:00Z"/>
  <w16cex:commentExtensible w16cex:durableId="271A08F8" w16cex:dateUtc="2022-11-12T10:58:00Z"/>
  <w16cex:commentExtensible w16cex:durableId="271BA9F0" w16cex:dateUtc="2022-11-13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2BAED" w16cid:durableId="2719F4D7"/>
  <w16cid:commentId w16cid:paraId="319DB6EC" w16cid:durableId="2719FD31"/>
  <w16cid:commentId w16cid:paraId="6AC51952" w16cid:durableId="271A01E3"/>
  <w16cid:commentId w16cid:paraId="344BE8F6" w16cid:durableId="271A040E"/>
  <w16cid:commentId w16cid:paraId="3DD41D60" w16cid:durableId="271B8DFF"/>
  <w16cid:commentId w16cid:paraId="3BF45022" w16cid:durableId="271B8ED6"/>
  <w16cid:commentId w16cid:paraId="7C36598C" w16cid:durableId="271B8F18"/>
  <w16cid:commentId w16cid:paraId="142EE476" w16cid:durableId="271B8F26"/>
  <w16cid:commentId w16cid:paraId="7E852E5D" w16cid:durableId="271B9453"/>
  <w16cid:commentId w16cid:paraId="59C95678" w16cid:durableId="271B9A5B"/>
  <w16cid:commentId w16cid:paraId="6FEEDED0" w16cid:durableId="271B9143"/>
  <w16cid:commentId w16cid:paraId="41EE393D" w16cid:durableId="271BA70C"/>
  <w16cid:commentId w16cid:paraId="33233C14" w16cid:durableId="271B8768"/>
  <w16cid:commentId w16cid:paraId="69C497D7" w16cid:durableId="271B8767"/>
  <w16cid:commentId w16cid:paraId="3602055F" w16cid:durableId="271B8766"/>
  <w16cid:commentId w16cid:paraId="2C9372C3" w16cid:durableId="270550D0"/>
  <w16cid:commentId w16cid:paraId="30F56337" w16cid:durableId="271A08F8"/>
  <w16cid:commentId w16cid:paraId="46D05947" w16cid:durableId="271BA9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22801" w14:textId="77777777" w:rsidR="00A55788" w:rsidRDefault="00A55788" w:rsidP="00A17565">
      <w:pPr>
        <w:spacing w:after="0" w:line="240" w:lineRule="auto"/>
      </w:pPr>
      <w:r>
        <w:separator/>
      </w:r>
    </w:p>
  </w:endnote>
  <w:endnote w:type="continuationSeparator" w:id="0">
    <w:p w14:paraId="3A2A5669" w14:textId="77777777" w:rsidR="00A55788" w:rsidRDefault="00A55788" w:rsidP="00A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Sans">
    <w:altName w:val="Calibri"/>
    <w:charset w:val="00"/>
    <w:family w:val="swiss"/>
    <w:pitch w:val="variable"/>
    <w:sig w:usb0="A00002EF" w:usb1="5000207B" w:usb2="00000000" w:usb3="00000000" w:csb0="0000019F" w:csb1="00000000"/>
  </w:font>
  <w:font w:name="MyriadPro-Light">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E22F" w14:textId="77777777" w:rsidR="00A17565" w:rsidRDefault="00A17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81C5" w14:textId="2D2C176B" w:rsidR="00A17565" w:rsidRDefault="00A175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7CA" w14:textId="77777777" w:rsidR="00A17565" w:rsidRDefault="00A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F8F6" w14:textId="77777777" w:rsidR="00A55788" w:rsidRDefault="00A55788" w:rsidP="00A17565">
      <w:pPr>
        <w:spacing w:after="0" w:line="240" w:lineRule="auto"/>
      </w:pPr>
      <w:r>
        <w:separator/>
      </w:r>
    </w:p>
  </w:footnote>
  <w:footnote w:type="continuationSeparator" w:id="0">
    <w:p w14:paraId="30372373" w14:textId="77777777" w:rsidR="00A55788" w:rsidRDefault="00A55788" w:rsidP="00A17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626" w14:textId="77777777" w:rsidR="00A17565" w:rsidRDefault="00A175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0BDD" w14:textId="77777777" w:rsidR="00A17565" w:rsidRDefault="00A175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3ED6" w14:textId="77777777" w:rsidR="00A17565" w:rsidRDefault="00A17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BFD"/>
    <w:multiLevelType w:val="multilevel"/>
    <w:tmpl w:val="27869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93EBA"/>
    <w:multiLevelType w:val="hybridMultilevel"/>
    <w:tmpl w:val="5650B5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16C4705"/>
    <w:multiLevelType w:val="hybridMultilevel"/>
    <w:tmpl w:val="351E4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6042628">
    <w:abstractNumId w:val="2"/>
  </w:num>
  <w:num w:numId="2" w16cid:durableId="282805157">
    <w:abstractNumId w:val="1"/>
  </w:num>
  <w:num w:numId="3" w16cid:durableId="10487198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islieri  Marco">
    <w15:presenceInfo w15:providerId="None" w15:userId="Ghislieri  Ma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3sjA3MLa0NDY0MTZS0lEKTi0uzszPAykwrwUAUJZ8LSwAAAA="/>
  </w:docVars>
  <w:rsids>
    <w:rsidRoot w:val="00A86F8F"/>
    <w:rsid w:val="0004463C"/>
    <w:rsid w:val="000451CB"/>
    <w:rsid w:val="00052642"/>
    <w:rsid w:val="00141549"/>
    <w:rsid w:val="00190AE5"/>
    <w:rsid w:val="002125A2"/>
    <w:rsid w:val="00240649"/>
    <w:rsid w:val="002B0C94"/>
    <w:rsid w:val="00315762"/>
    <w:rsid w:val="00325488"/>
    <w:rsid w:val="003373C8"/>
    <w:rsid w:val="003B0A5F"/>
    <w:rsid w:val="0042272A"/>
    <w:rsid w:val="00470A46"/>
    <w:rsid w:val="00580D96"/>
    <w:rsid w:val="005C153E"/>
    <w:rsid w:val="005C6B1A"/>
    <w:rsid w:val="005F44EF"/>
    <w:rsid w:val="00640FCC"/>
    <w:rsid w:val="006739F4"/>
    <w:rsid w:val="00682542"/>
    <w:rsid w:val="006A2F54"/>
    <w:rsid w:val="00765FB6"/>
    <w:rsid w:val="007663C4"/>
    <w:rsid w:val="007A1CC9"/>
    <w:rsid w:val="007A3602"/>
    <w:rsid w:val="007A742C"/>
    <w:rsid w:val="007E2166"/>
    <w:rsid w:val="0082335D"/>
    <w:rsid w:val="0085466B"/>
    <w:rsid w:val="009205F2"/>
    <w:rsid w:val="00970CDA"/>
    <w:rsid w:val="00971B95"/>
    <w:rsid w:val="0097279E"/>
    <w:rsid w:val="009773D7"/>
    <w:rsid w:val="00990E68"/>
    <w:rsid w:val="0099154A"/>
    <w:rsid w:val="00A17565"/>
    <w:rsid w:val="00A55788"/>
    <w:rsid w:val="00A86F8F"/>
    <w:rsid w:val="00B2513A"/>
    <w:rsid w:val="00C308B2"/>
    <w:rsid w:val="00C533B8"/>
    <w:rsid w:val="00C65283"/>
    <w:rsid w:val="00CB2FB1"/>
    <w:rsid w:val="00D8444B"/>
    <w:rsid w:val="00E05826"/>
    <w:rsid w:val="00E058E2"/>
    <w:rsid w:val="00E063A9"/>
    <w:rsid w:val="00E37AE1"/>
    <w:rsid w:val="00F674D7"/>
    <w:rsid w:val="00F85CE0"/>
    <w:rsid w:val="00FE4F4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DE1D"/>
  <w15:chartTrackingRefBased/>
  <w15:docId w15:val="{8C2EF263-0415-4D0E-BD96-53557096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A46"/>
    <w:rPr>
      <w:rFonts w:ascii="Courier New" w:eastAsia="Times New Roman" w:hAnsi="Courier New" w:cs="Courier New"/>
      <w:sz w:val="20"/>
      <w:szCs w:val="20"/>
      <w:lang w:eastAsia="en-GB"/>
    </w:rPr>
  </w:style>
  <w:style w:type="paragraph" w:styleId="ListParagraph">
    <w:name w:val="List Paragraph"/>
    <w:basedOn w:val="Normal"/>
    <w:uiPriority w:val="34"/>
    <w:qFormat/>
    <w:rsid w:val="00CB2FB1"/>
    <w:pPr>
      <w:ind w:left="720"/>
      <w:contextualSpacing/>
    </w:pPr>
  </w:style>
  <w:style w:type="paragraph" w:styleId="Revision">
    <w:name w:val="Revision"/>
    <w:hidden/>
    <w:uiPriority w:val="99"/>
    <w:semiHidden/>
    <w:rsid w:val="00A17565"/>
    <w:pPr>
      <w:spacing w:after="0" w:line="240" w:lineRule="auto"/>
    </w:pPr>
  </w:style>
  <w:style w:type="character" w:styleId="CommentReference">
    <w:name w:val="annotation reference"/>
    <w:basedOn w:val="DefaultParagraphFont"/>
    <w:uiPriority w:val="99"/>
    <w:semiHidden/>
    <w:unhideWhenUsed/>
    <w:rsid w:val="00A17565"/>
    <w:rPr>
      <w:sz w:val="16"/>
      <w:szCs w:val="16"/>
    </w:rPr>
  </w:style>
  <w:style w:type="paragraph" w:styleId="CommentText">
    <w:name w:val="annotation text"/>
    <w:basedOn w:val="Normal"/>
    <w:link w:val="CommentTextChar"/>
    <w:uiPriority w:val="99"/>
    <w:semiHidden/>
    <w:unhideWhenUsed/>
    <w:rsid w:val="00A17565"/>
    <w:pPr>
      <w:spacing w:line="240" w:lineRule="auto"/>
    </w:pPr>
    <w:rPr>
      <w:sz w:val="20"/>
      <w:szCs w:val="20"/>
    </w:rPr>
  </w:style>
  <w:style w:type="character" w:customStyle="1" w:styleId="CommentTextChar">
    <w:name w:val="Comment Text Char"/>
    <w:basedOn w:val="DefaultParagraphFont"/>
    <w:link w:val="CommentText"/>
    <w:uiPriority w:val="99"/>
    <w:semiHidden/>
    <w:rsid w:val="00A17565"/>
    <w:rPr>
      <w:sz w:val="20"/>
      <w:szCs w:val="20"/>
    </w:rPr>
  </w:style>
  <w:style w:type="paragraph" w:styleId="CommentSubject">
    <w:name w:val="annotation subject"/>
    <w:basedOn w:val="CommentText"/>
    <w:next w:val="CommentText"/>
    <w:link w:val="CommentSubjectChar"/>
    <w:uiPriority w:val="99"/>
    <w:semiHidden/>
    <w:unhideWhenUsed/>
    <w:rsid w:val="00A17565"/>
    <w:rPr>
      <w:b/>
      <w:bCs/>
    </w:rPr>
  </w:style>
  <w:style w:type="character" w:customStyle="1" w:styleId="CommentSubjectChar">
    <w:name w:val="Comment Subject Char"/>
    <w:basedOn w:val="CommentTextChar"/>
    <w:link w:val="CommentSubject"/>
    <w:uiPriority w:val="99"/>
    <w:semiHidden/>
    <w:rsid w:val="00A17565"/>
    <w:rPr>
      <w:b/>
      <w:bCs/>
      <w:sz w:val="20"/>
      <w:szCs w:val="20"/>
    </w:rPr>
  </w:style>
  <w:style w:type="character" w:styleId="Emphasis">
    <w:name w:val="Emphasis"/>
    <w:basedOn w:val="DefaultParagraphFont"/>
    <w:uiPriority w:val="20"/>
    <w:qFormat/>
    <w:rsid w:val="00A17565"/>
    <w:rPr>
      <w:i/>
      <w:iCs/>
    </w:rPr>
  </w:style>
  <w:style w:type="paragraph" w:styleId="Header">
    <w:name w:val="header"/>
    <w:basedOn w:val="Normal"/>
    <w:link w:val="HeaderChar"/>
    <w:uiPriority w:val="99"/>
    <w:unhideWhenUsed/>
    <w:rsid w:val="00A175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A17565"/>
  </w:style>
  <w:style w:type="paragraph" w:styleId="Footer">
    <w:name w:val="footer"/>
    <w:basedOn w:val="Normal"/>
    <w:link w:val="FooterChar"/>
    <w:uiPriority w:val="99"/>
    <w:unhideWhenUsed/>
    <w:rsid w:val="00A175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A17565"/>
  </w:style>
  <w:style w:type="paragraph" w:styleId="NoSpacing">
    <w:name w:val="No Spacing"/>
    <w:uiPriority w:val="1"/>
    <w:qFormat/>
    <w:rsid w:val="00C533B8"/>
    <w:pPr>
      <w:spacing w:after="0" w:line="240" w:lineRule="auto"/>
    </w:pPr>
  </w:style>
  <w:style w:type="character" w:styleId="HTMLCode">
    <w:name w:val="HTML Code"/>
    <w:basedOn w:val="DefaultParagraphFont"/>
    <w:uiPriority w:val="99"/>
    <w:semiHidden/>
    <w:unhideWhenUsed/>
    <w:rsid w:val="007A1CC9"/>
    <w:rPr>
      <w:rFonts w:ascii="Courier New" w:eastAsia="Times New Roman" w:hAnsi="Courier New" w:cs="Courier New"/>
      <w:sz w:val="20"/>
      <w:szCs w:val="20"/>
    </w:rPr>
  </w:style>
  <w:style w:type="character" w:customStyle="1" w:styleId="n">
    <w:name w:val="n"/>
    <w:basedOn w:val="DefaultParagraphFont"/>
    <w:rsid w:val="007A742C"/>
  </w:style>
  <w:style w:type="character" w:customStyle="1" w:styleId="p">
    <w:name w:val="p"/>
    <w:basedOn w:val="DefaultParagraphFont"/>
    <w:rsid w:val="007A742C"/>
  </w:style>
  <w:style w:type="character" w:customStyle="1" w:styleId="o">
    <w:name w:val="o"/>
    <w:basedOn w:val="DefaultParagraphFont"/>
    <w:rsid w:val="007A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2633">
      <w:bodyDiv w:val="1"/>
      <w:marLeft w:val="0"/>
      <w:marRight w:val="0"/>
      <w:marTop w:val="0"/>
      <w:marBottom w:val="0"/>
      <w:divBdr>
        <w:top w:val="none" w:sz="0" w:space="0" w:color="auto"/>
        <w:left w:val="none" w:sz="0" w:space="0" w:color="auto"/>
        <w:bottom w:val="none" w:sz="0" w:space="0" w:color="auto"/>
        <w:right w:val="none" w:sz="0" w:space="0" w:color="auto"/>
      </w:divBdr>
    </w:div>
    <w:div w:id="429200356">
      <w:bodyDiv w:val="1"/>
      <w:marLeft w:val="0"/>
      <w:marRight w:val="0"/>
      <w:marTop w:val="0"/>
      <w:marBottom w:val="0"/>
      <w:divBdr>
        <w:top w:val="none" w:sz="0" w:space="0" w:color="auto"/>
        <w:left w:val="none" w:sz="0" w:space="0" w:color="auto"/>
        <w:bottom w:val="none" w:sz="0" w:space="0" w:color="auto"/>
        <w:right w:val="none" w:sz="0" w:space="0" w:color="auto"/>
      </w:divBdr>
    </w:div>
    <w:div w:id="531647685">
      <w:bodyDiv w:val="1"/>
      <w:marLeft w:val="0"/>
      <w:marRight w:val="0"/>
      <w:marTop w:val="0"/>
      <w:marBottom w:val="0"/>
      <w:divBdr>
        <w:top w:val="none" w:sz="0" w:space="0" w:color="auto"/>
        <w:left w:val="none" w:sz="0" w:space="0" w:color="auto"/>
        <w:bottom w:val="none" w:sz="0" w:space="0" w:color="auto"/>
        <w:right w:val="none" w:sz="0" w:space="0" w:color="auto"/>
      </w:divBdr>
    </w:div>
    <w:div w:id="641426595">
      <w:bodyDiv w:val="1"/>
      <w:marLeft w:val="0"/>
      <w:marRight w:val="0"/>
      <w:marTop w:val="0"/>
      <w:marBottom w:val="0"/>
      <w:divBdr>
        <w:top w:val="none" w:sz="0" w:space="0" w:color="auto"/>
        <w:left w:val="none" w:sz="0" w:space="0" w:color="auto"/>
        <w:bottom w:val="none" w:sz="0" w:space="0" w:color="auto"/>
        <w:right w:val="none" w:sz="0" w:space="0" w:color="auto"/>
      </w:divBdr>
    </w:div>
    <w:div w:id="675811369">
      <w:bodyDiv w:val="1"/>
      <w:marLeft w:val="0"/>
      <w:marRight w:val="0"/>
      <w:marTop w:val="0"/>
      <w:marBottom w:val="0"/>
      <w:divBdr>
        <w:top w:val="none" w:sz="0" w:space="0" w:color="auto"/>
        <w:left w:val="none" w:sz="0" w:space="0" w:color="auto"/>
        <w:bottom w:val="none" w:sz="0" w:space="0" w:color="auto"/>
        <w:right w:val="none" w:sz="0" w:space="0" w:color="auto"/>
      </w:divBdr>
    </w:div>
    <w:div w:id="870146139">
      <w:bodyDiv w:val="1"/>
      <w:marLeft w:val="0"/>
      <w:marRight w:val="0"/>
      <w:marTop w:val="0"/>
      <w:marBottom w:val="0"/>
      <w:divBdr>
        <w:top w:val="none" w:sz="0" w:space="0" w:color="auto"/>
        <w:left w:val="none" w:sz="0" w:space="0" w:color="auto"/>
        <w:bottom w:val="none" w:sz="0" w:space="0" w:color="auto"/>
        <w:right w:val="none" w:sz="0" w:space="0" w:color="auto"/>
      </w:divBdr>
    </w:div>
    <w:div w:id="902332271">
      <w:bodyDiv w:val="1"/>
      <w:marLeft w:val="0"/>
      <w:marRight w:val="0"/>
      <w:marTop w:val="0"/>
      <w:marBottom w:val="0"/>
      <w:divBdr>
        <w:top w:val="none" w:sz="0" w:space="0" w:color="auto"/>
        <w:left w:val="none" w:sz="0" w:space="0" w:color="auto"/>
        <w:bottom w:val="none" w:sz="0" w:space="0" w:color="auto"/>
        <w:right w:val="none" w:sz="0" w:space="0" w:color="auto"/>
      </w:divBdr>
    </w:div>
    <w:div w:id="1056197968">
      <w:bodyDiv w:val="1"/>
      <w:marLeft w:val="0"/>
      <w:marRight w:val="0"/>
      <w:marTop w:val="0"/>
      <w:marBottom w:val="0"/>
      <w:divBdr>
        <w:top w:val="none" w:sz="0" w:space="0" w:color="auto"/>
        <w:left w:val="none" w:sz="0" w:space="0" w:color="auto"/>
        <w:bottom w:val="none" w:sz="0" w:space="0" w:color="auto"/>
        <w:right w:val="none" w:sz="0" w:space="0" w:color="auto"/>
      </w:divBdr>
    </w:div>
    <w:div w:id="1211572710">
      <w:bodyDiv w:val="1"/>
      <w:marLeft w:val="0"/>
      <w:marRight w:val="0"/>
      <w:marTop w:val="0"/>
      <w:marBottom w:val="0"/>
      <w:divBdr>
        <w:top w:val="none" w:sz="0" w:space="0" w:color="auto"/>
        <w:left w:val="none" w:sz="0" w:space="0" w:color="auto"/>
        <w:bottom w:val="none" w:sz="0" w:space="0" w:color="auto"/>
        <w:right w:val="none" w:sz="0" w:space="0" w:color="auto"/>
      </w:divBdr>
    </w:div>
    <w:div w:id="1295477473">
      <w:bodyDiv w:val="1"/>
      <w:marLeft w:val="0"/>
      <w:marRight w:val="0"/>
      <w:marTop w:val="0"/>
      <w:marBottom w:val="0"/>
      <w:divBdr>
        <w:top w:val="none" w:sz="0" w:space="0" w:color="auto"/>
        <w:left w:val="none" w:sz="0" w:space="0" w:color="auto"/>
        <w:bottom w:val="none" w:sz="0" w:space="0" w:color="auto"/>
        <w:right w:val="none" w:sz="0" w:space="0" w:color="auto"/>
      </w:divBdr>
    </w:div>
    <w:div w:id="1551647411">
      <w:bodyDiv w:val="1"/>
      <w:marLeft w:val="0"/>
      <w:marRight w:val="0"/>
      <w:marTop w:val="0"/>
      <w:marBottom w:val="0"/>
      <w:divBdr>
        <w:top w:val="none" w:sz="0" w:space="0" w:color="auto"/>
        <w:left w:val="none" w:sz="0" w:space="0" w:color="auto"/>
        <w:bottom w:val="none" w:sz="0" w:space="0" w:color="auto"/>
        <w:right w:val="none" w:sz="0" w:space="0" w:color="auto"/>
      </w:divBdr>
    </w:div>
    <w:div w:id="187422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3</Pages>
  <Words>2279</Words>
  <Characters>12993</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CIMAP: Clustering for the Identification of Muscle Activation Patterns</dc:title>
  <dc:subject/>
  <dc:creator>gregorio dotti;marco.ghislieri@polito.it</dc:creator>
  <cp:keywords>python; clustering; machine-learning; muscle activity; locomotion; emg; dendrograms; movement</cp:keywords>
  <dc:description>To be submitted to Journal of Open Source Software</dc:description>
  <cp:lastModifiedBy>Ghislieri  Marco</cp:lastModifiedBy>
  <cp:revision>23</cp:revision>
  <dcterms:created xsi:type="dcterms:W3CDTF">2022-10-20T08:38:00Z</dcterms:created>
  <dcterms:modified xsi:type="dcterms:W3CDTF">2022-11-14T16:50:00Z</dcterms:modified>
</cp:coreProperties>
</file>